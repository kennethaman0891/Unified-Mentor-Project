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DC8" w:rsidRDefault="00ED7DC8" w:rsidP="00ED7DC8">
      <w:pPr>
        <w:jc w:val="center"/>
        <w:rPr>
          <w:rFonts w:ascii="Arial Black" w:eastAsia="Times New Roman" w:hAnsi="Arial Black" w:cs="Times New Roman"/>
          <w:b/>
          <w:bCs/>
          <w:sz w:val="32"/>
          <w:szCs w:val="32"/>
          <w:lang w:eastAsia="en-IN"/>
        </w:rPr>
      </w:pPr>
      <w:r>
        <w:rPr>
          <w:noProof/>
          <w:lang w:eastAsia="en-IN"/>
        </w:rPr>
        <w:drawing>
          <wp:inline distT="0" distB="0" distL="0" distR="0">
            <wp:extent cx="5500298" cy="1752600"/>
            <wp:effectExtent l="0" t="0" r="0" b="0"/>
            <wp:docPr id="2" name="Picture 2" descr="UnifiedMentor |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fiedMentor | Servi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6907" cy="1761079"/>
                    </a:xfrm>
                    <a:prstGeom prst="rect">
                      <a:avLst/>
                    </a:prstGeom>
                    <a:noFill/>
                    <a:ln>
                      <a:noFill/>
                    </a:ln>
                  </pic:spPr>
                </pic:pic>
              </a:graphicData>
            </a:graphic>
          </wp:inline>
        </w:drawing>
      </w:r>
    </w:p>
    <w:p w:rsidR="00ED7DC8" w:rsidRDefault="00ED7DC8" w:rsidP="00ED7DC8">
      <w:pPr>
        <w:jc w:val="center"/>
        <w:rPr>
          <w:rFonts w:ascii="Arial Black" w:eastAsia="Times New Roman" w:hAnsi="Arial Black" w:cs="Times New Roman"/>
          <w:b/>
          <w:bCs/>
          <w:sz w:val="32"/>
          <w:szCs w:val="32"/>
          <w:lang w:eastAsia="en-IN"/>
        </w:rPr>
      </w:pPr>
    </w:p>
    <w:p w:rsidR="00ED7DC8" w:rsidRDefault="00ED7DC8" w:rsidP="00ED7DC8">
      <w:pPr>
        <w:jc w:val="center"/>
        <w:rPr>
          <w:rFonts w:ascii="Arial Black" w:eastAsia="Times New Roman" w:hAnsi="Arial Black" w:cs="Times New Roman"/>
          <w:b/>
          <w:bCs/>
          <w:sz w:val="32"/>
          <w:szCs w:val="32"/>
          <w:lang w:eastAsia="en-IN"/>
        </w:rPr>
      </w:pPr>
    </w:p>
    <w:p w:rsidR="00ED7DC8" w:rsidRDefault="00ED7DC8" w:rsidP="00ED7DC8">
      <w:pPr>
        <w:jc w:val="center"/>
        <w:rPr>
          <w:sz w:val="52"/>
          <w:szCs w:val="52"/>
        </w:rPr>
      </w:pPr>
      <w:r w:rsidRPr="00ED7DC8">
        <w:rPr>
          <w:sz w:val="52"/>
          <w:szCs w:val="52"/>
        </w:rPr>
        <w:t>INTERNSHIP PROJECT REPORT ON</w:t>
      </w:r>
    </w:p>
    <w:p w:rsidR="00ED7DC8" w:rsidRPr="002A635B" w:rsidRDefault="00ED7DC8" w:rsidP="002A635B">
      <w:pPr>
        <w:spacing w:before="100" w:beforeAutospacing="1" w:after="100" w:afterAutospacing="1" w:line="240" w:lineRule="auto"/>
        <w:jc w:val="center"/>
        <w:rPr>
          <w:rFonts w:ascii="Arial Black" w:eastAsia="Times New Roman" w:hAnsi="Arial Black" w:cs="Times New Roman"/>
          <w:b/>
          <w:caps/>
          <w:color w:val="FF0000"/>
          <w:sz w:val="40"/>
          <w:szCs w:val="40"/>
          <w:lang w:eastAsia="en-IN"/>
          <w:rPrChange w:id="0" w:author="Hp" w:date="2025-02-09T07:49:00Z">
            <w:rPr>
              <w:rFonts w:ascii="Arial Black" w:eastAsia="Times New Roman" w:hAnsi="Arial Black" w:cs="Times New Roman"/>
              <w:b/>
              <w:caps/>
              <w:sz w:val="40"/>
              <w:szCs w:val="40"/>
              <w:lang w:eastAsia="en-IN"/>
            </w:rPr>
          </w:rPrChange>
        </w:rPr>
      </w:pPr>
      <w:r w:rsidRPr="002A635B">
        <w:rPr>
          <w:rFonts w:ascii="Arial Black" w:eastAsia="Times New Roman" w:hAnsi="Arial Black" w:cs="Times New Roman"/>
          <w:b/>
          <w:bCs/>
          <w:caps/>
          <w:color w:val="FF0000"/>
          <w:sz w:val="40"/>
          <w:szCs w:val="40"/>
          <w:lang w:eastAsia="en-IN"/>
          <w:rPrChange w:id="1" w:author="Hp" w:date="2025-02-09T07:49:00Z">
            <w:rPr>
              <w:rFonts w:ascii="Arial Black" w:eastAsia="Times New Roman" w:hAnsi="Arial Black" w:cs="Times New Roman"/>
              <w:b/>
              <w:bCs/>
              <w:caps/>
              <w:sz w:val="40"/>
              <w:szCs w:val="40"/>
              <w:lang w:eastAsia="en-IN"/>
            </w:rPr>
          </w:rPrChange>
        </w:rPr>
        <w:t>Google Play Store Apps Analysis</w:t>
      </w:r>
    </w:p>
    <w:p w:rsidR="00ED7DC8" w:rsidRPr="002A635B" w:rsidRDefault="00ED7DC8" w:rsidP="00ED7DC8">
      <w:pPr>
        <w:jc w:val="center"/>
        <w:rPr>
          <w:caps/>
          <w:sz w:val="48"/>
          <w:szCs w:val="48"/>
        </w:rPr>
      </w:pPr>
      <w:r w:rsidRPr="002A635B">
        <w:rPr>
          <w:caps/>
          <w:sz w:val="48"/>
          <w:szCs w:val="48"/>
        </w:rPr>
        <w:t>Submitted By:</w:t>
      </w:r>
    </w:p>
    <w:p w:rsidR="00ED7DC8" w:rsidRDefault="00ED7DC8" w:rsidP="00ED7DC8">
      <w:pPr>
        <w:jc w:val="center"/>
        <w:rPr>
          <w:rFonts w:ascii="Arial Black" w:hAnsi="Arial Black"/>
          <w:sz w:val="44"/>
          <w:szCs w:val="44"/>
        </w:rPr>
      </w:pPr>
      <w:r w:rsidRPr="00ED7DC8">
        <w:rPr>
          <w:rFonts w:ascii="Arial Black" w:hAnsi="Arial Black"/>
          <w:sz w:val="44"/>
          <w:szCs w:val="44"/>
        </w:rPr>
        <w:t xml:space="preserve">KENNETH AMAN (3PD21AI012) </w:t>
      </w:r>
    </w:p>
    <w:p w:rsidR="00ED7DC8" w:rsidRPr="00ED7DC8" w:rsidRDefault="00ED7DC8" w:rsidP="00ED7DC8">
      <w:pPr>
        <w:jc w:val="center"/>
        <w:rPr>
          <w:sz w:val="48"/>
          <w:szCs w:val="48"/>
        </w:rPr>
      </w:pPr>
      <w:r w:rsidRPr="00ED7DC8">
        <w:rPr>
          <w:sz w:val="48"/>
          <w:szCs w:val="48"/>
        </w:rPr>
        <w:t xml:space="preserve">BACHELOR OF ENGINEERING IN </w:t>
      </w:r>
    </w:p>
    <w:p w:rsidR="00ED7DC8" w:rsidRPr="00ED7DC8" w:rsidRDefault="00ED7DC8" w:rsidP="00ED7DC8">
      <w:pPr>
        <w:jc w:val="center"/>
        <w:rPr>
          <w:sz w:val="48"/>
          <w:szCs w:val="48"/>
        </w:rPr>
      </w:pPr>
      <w:r w:rsidRPr="00ED7DC8">
        <w:rPr>
          <w:sz w:val="48"/>
          <w:szCs w:val="48"/>
        </w:rPr>
        <w:t xml:space="preserve">ARTIFICIAL INTELLIGENCE AND MACHINE LEARNING </w:t>
      </w:r>
    </w:p>
    <w:p w:rsidR="00575AB4" w:rsidRDefault="00ED7DC8" w:rsidP="00ED7DC8">
      <w:pPr>
        <w:jc w:val="center"/>
        <w:rPr>
          <w:sz w:val="48"/>
          <w:szCs w:val="48"/>
        </w:rPr>
      </w:pPr>
      <w:r w:rsidRPr="00ED7DC8">
        <w:rPr>
          <w:sz w:val="48"/>
          <w:szCs w:val="48"/>
        </w:rPr>
        <w:t xml:space="preserve">POOJYA DODDAPPA APPA COLLEGE OF ENGINEERING KALABURAGI </w:t>
      </w:r>
    </w:p>
    <w:p w:rsidR="00DC6411" w:rsidRPr="002A635B" w:rsidRDefault="00575AB4" w:rsidP="002A635B">
      <w:pPr>
        <w:jc w:val="center"/>
        <w:rPr>
          <w:caps/>
          <w:sz w:val="72"/>
          <w:szCs w:val="72"/>
        </w:rPr>
      </w:pPr>
      <w:r>
        <w:rPr>
          <w:sz w:val="48"/>
          <w:szCs w:val="48"/>
        </w:rPr>
        <w:br w:type="page"/>
      </w:r>
      <w:r w:rsidR="00DC6411" w:rsidRPr="002A635B">
        <w:rPr>
          <w:caps/>
          <w:sz w:val="72"/>
          <w:szCs w:val="72"/>
        </w:rPr>
        <w:lastRenderedPageBreak/>
        <w:t xml:space="preserve">Unified Mentors </w:t>
      </w:r>
      <w:proofErr w:type="gramStart"/>
      <w:r w:rsidR="00DC6411" w:rsidRPr="002A635B">
        <w:rPr>
          <w:caps/>
          <w:sz w:val="72"/>
          <w:szCs w:val="72"/>
        </w:rPr>
        <w:t>Internship :</w:t>
      </w:r>
      <w:proofErr w:type="gramEnd"/>
    </w:p>
    <w:p w:rsidR="00DC6411" w:rsidRDefault="00DC6411">
      <w:pPr>
        <w:rPr>
          <w:sz w:val="40"/>
          <w:szCs w:val="40"/>
        </w:rPr>
      </w:pPr>
      <w:r w:rsidRPr="00DC6411">
        <w:rPr>
          <w:sz w:val="40"/>
          <w:szCs w:val="40"/>
        </w:rPr>
        <w:t xml:space="preserve">Data Analytics 16 weeks </w:t>
      </w:r>
      <w:r>
        <w:rPr>
          <w:sz w:val="40"/>
          <w:szCs w:val="40"/>
        </w:rPr>
        <w:t>10</w:t>
      </w:r>
      <w:r w:rsidRPr="00DC6411">
        <w:rPr>
          <w:sz w:val="40"/>
          <w:szCs w:val="40"/>
        </w:rPr>
        <w:t xml:space="preserve">th Oct to </w:t>
      </w:r>
      <w:r>
        <w:rPr>
          <w:sz w:val="40"/>
          <w:szCs w:val="40"/>
        </w:rPr>
        <w:t>10</w:t>
      </w:r>
      <w:r w:rsidRPr="00DC6411">
        <w:rPr>
          <w:sz w:val="40"/>
          <w:szCs w:val="40"/>
        </w:rPr>
        <w:t>th Feb(online) Unified Mentors is a professional training platform specializing in data analytics, AI, ML, DATA Science and more. The organization focuses on equipping aspiring interns with real-world experience, hands</w:t>
      </w:r>
      <w:r>
        <w:rPr>
          <w:sz w:val="40"/>
          <w:szCs w:val="40"/>
        </w:rPr>
        <w:t xml:space="preserve"> </w:t>
      </w:r>
      <w:r w:rsidRPr="00DC6411">
        <w:rPr>
          <w:sz w:val="40"/>
          <w:szCs w:val="40"/>
        </w:rPr>
        <w:t>on projects, and industry relevant skills under expert mentorship</w:t>
      </w:r>
    </w:p>
    <w:p w:rsidR="002A635B" w:rsidRDefault="002A635B" w:rsidP="002A635B">
      <w:pPr>
        <w:jc w:val="center"/>
        <w:rPr>
          <w:ins w:id="2" w:author="Hp" w:date="2025-02-09T07:49:00Z"/>
          <w:caps/>
          <w:sz w:val="56"/>
          <w:szCs w:val="56"/>
        </w:rPr>
      </w:pPr>
    </w:p>
    <w:p w:rsidR="00DC6411" w:rsidRPr="002A635B" w:rsidRDefault="00DC6411" w:rsidP="002A635B">
      <w:pPr>
        <w:jc w:val="center"/>
        <w:rPr>
          <w:caps/>
          <w:sz w:val="56"/>
          <w:szCs w:val="56"/>
        </w:rPr>
      </w:pPr>
      <w:bookmarkStart w:id="3" w:name="_GoBack"/>
      <w:bookmarkEnd w:id="3"/>
      <w:r w:rsidRPr="002A635B">
        <w:rPr>
          <w:caps/>
          <w:sz w:val="56"/>
          <w:szCs w:val="56"/>
        </w:rPr>
        <w:t>Address:</w:t>
      </w:r>
    </w:p>
    <w:p w:rsidR="00DC6411" w:rsidRDefault="00DC6411">
      <w:pPr>
        <w:rPr>
          <w:sz w:val="48"/>
          <w:szCs w:val="48"/>
        </w:rPr>
      </w:pPr>
      <w:r w:rsidRPr="00DC6411">
        <w:rPr>
          <w:sz w:val="36"/>
          <w:szCs w:val="36"/>
        </w:rPr>
        <w:t>Plot No 247B/7</w:t>
      </w:r>
      <w:proofErr w:type="gramStart"/>
      <w:r w:rsidRPr="00DC6411">
        <w:rPr>
          <w:sz w:val="36"/>
          <w:szCs w:val="36"/>
        </w:rPr>
        <w:t>,Dhola</w:t>
      </w:r>
      <w:proofErr w:type="gramEnd"/>
      <w:r w:rsidRPr="00DC6411">
        <w:rPr>
          <w:sz w:val="36"/>
          <w:szCs w:val="36"/>
        </w:rPr>
        <w:t xml:space="preserve"> </w:t>
      </w:r>
      <w:proofErr w:type="spellStart"/>
      <w:r w:rsidRPr="00DC6411">
        <w:rPr>
          <w:sz w:val="36"/>
          <w:szCs w:val="36"/>
        </w:rPr>
        <w:t>Kuva</w:t>
      </w:r>
      <w:proofErr w:type="spellEnd"/>
      <w:r w:rsidRPr="00DC6411">
        <w:rPr>
          <w:sz w:val="36"/>
          <w:szCs w:val="36"/>
        </w:rPr>
        <w:t xml:space="preserve"> Road </w:t>
      </w:r>
      <w:proofErr w:type="spellStart"/>
      <w:r w:rsidRPr="00DC6411">
        <w:rPr>
          <w:sz w:val="36"/>
          <w:szCs w:val="36"/>
        </w:rPr>
        <w:t>Hansi</w:t>
      </w:r>
      <w:proofErr w:type="spellEnd"/>
      <w:r w:rsidRPr="00DC6411">
        <w:rPr>
          <w:sz w:val="36"/>
          <w:szCs w:val="36"/>
        </w:rPr>
        <w:t xml:space="preserve"> City, </w:t>
      </w:r>
      <w:proofErr w:type="spellStart"/>
      <w:r w:rsidRPr="00DC6411">
        <w:rPr>
          <w:sz w:val="36"/>
          <w:szCs w:val="36"/>
        </w:rPr>
        <w:t>Hansi</w:t>
      </w:r>
      <w:proofErr w:type="spellEnd"/>
      <w:r w:rsidRPr="00DC6411">
        <w:rPr>
          <w:sz w:val="36"/>
          <w:szCs w:val="36"/>
        </w:rPr>
        <w:t xml:space="preserve"> </w:t>
      </w:r>
      <w:proofErr w:type="spellStart"/>
      <w:r w:rsidRPr="00DC6411">
        <w:rPr>
          <w:sz w:val="36"/>
          <w:szCs w:val="36"/>
        </w:rPr>
        <w:t>Hisar</w:t>
      </w:r>
      <w:proofErr w:type="spellEnd"/>
      <w:r w:rsidRPr="00DC6411">
        <w:rPr>
          <w:sz w:val="36"/>
          <w:szCs w:val="36"/>
        </w:rPr>
        <w:t>, Haryana 125033 India</w:t>
      </w:r>
    </w:p>
    <w:p w:rsidR="00DC6411" w:rsidRPr="002A635B" w:rsidRDefault="00DC6411" w:rsidP="002A635B">
      <w:pPr>
        <w:jc w:val="center"/>
        <w:rPr>
          <w:caps/>
          <w:sz w:val="56"/>
          <w:szCs w:val="56"/>
        </w:rPr>
      </w:pPr>
      <w:r w:rsidRPr="002A635B">
        <w:rPr>
          <w:caps/>
          <w:sz w:val="56"/>
          <w:szCs w:val="56"/>
        </w:rPr>
        <w:t>Contact Information:</w:t>
      </w:r>
    </w:p>
    <w:p w:rsidR="00DC6411" w:rsidRPr="00DC6411" w:rsidRDefault="00DC6411">
      <w:pPr>
        <w:rPr>
          <w:sz w:val="48"/>
          <w:szCs w:val="48"/>
        </w:rPr>
      </w:pPr>
      <w:r w:rsidRPr="00DC6411">
        <w:rPr>
          <w:sz w:val="48"/>
          <w:szCs w:val="48"/>
        </w:rPr>
        <w:t xml:space="preserve">• Phone: +91 6283 800330 </w:t>
      </w:r>
    </w:p>
    <w:p w:rsidR="00DC6411" w:rsidRPr="00DC6411" w:rsidRDefault="00DC6411">
      <w:pPr>
        <w:rPr>
          <w:sz w:val="48"/>
          <w:szCs w:val="48"/>
        </w:rPr>
      </w:pPr>
      <w:r w:rsidRPr="00DC6411">
        <w:rPr>
          <w:sz w:val="48"/>
          <w:szCs w:val="48"/>
        </w:rPr>
        <w:t>• Email: hello@unifiedmentor.com</w:t>
      </w:r>
      <w:r w:rsidRPr="00DC6411">
        <w:rPr>
          <w:sz w:val="48"/>
          <w:szCs w:val="48"/>
        </w:rPr>
        <w:br w:type="page"/>
      </w:r>
    </w:p>
    <w:p w:rsidR="00575AB4" w:rsidRDefault="00575AB4">
      <w:pPr>
        <w:rPr>
          <w:sz w:val="48"/>
          <w:szCs w:val="48"/>
        </w:rPr>
      </w:pPr>
    </w:p>
    <w:p w:rsidR="00ED7DC8" w:rsidRDefault="00ED7DC8" w:rsidP="002A635B">
      <w:pPr>
        <w:spacing w:before="100" w:beforeAutospacing="1" w:after="100" w:afterAutospacing="1" w:line="240" w:lineRule="auto"/>
        <w:jc w:val="center"/>
        <w:rPr>
          <w:rFonts w:ascii="Arial Black" w:eastAsia="Times New Roman" w:hAnsi="Arial Black" w:cs="Times New Roman"/>
          <w:b/>
          <w:bCs/>
          <w:caps/>
          <w:sz w:val="48"/>
          <w:szCs w:val="48"/>
          <w:lang w:eastAsia="en-IN"/>
        </w:rPr>
      </w:pPr>
      <w:r w:rsidRPr="002A635B">
        <w:rPr>
          <w:rFonts w:ascii="Arial Black" w:eastAsia="Times New Roman" w:hAnsi="Arial Black" w:cs="Times New Roman"/>
          <w:b/>
          <w:bCs/>
          <w:caps/>
          <w:sz w:val="48"/>
          <w:szCs w:val="48"/>
          <w:lang w:eastAsia="en-IN"/>
        </w:rPr>
        <w:t>Google Play Store Apps Analysis Report</w:t>
      </w:r>
    </w:p>
    <w:p w:rsidR="002A635B" w:rsidRPr="002A635B" w:rsidRDefault="002A635B" w:rsidP="002A635B">
      <w:pPr>
        <w:spacing w:before="100" w:beforeAutospacing="1" w:after="100" w:afterAutospacing="1" w:line="240" w:lineRule="auto"/>
        <w:jc w:val="center"/>
        <w:rPr>
          <w:rFonts w:ascii="Arial Black" w:eastAsia="Times New Roman" w:hAnsi="Arial Black" w:cs="Times New Roman"/>
          <w:b/>
          <w:caps/>
          <w:sz w:val="48"/>
          <w:szCs w:val="48"/>
          <w:lang w:eastAsia="en-IN"/>
        </w:rPr>
      </w:pPr>
    </w:p>
    <w:p w:rsidR="00ED7DC8" w:rsidRPr="002A635B" w:rsidRDefault="00ED7DC8" w:rsidP="002A635B">
      <w:pPr>
        <w:spacing w:before="100" w:beforeAutospacing="1" w:after="100" w:afterAutospacing="1" w:line="240" w:lineRule="auto"/>
        <w:jc w:val="center"/>
        <w:outlineLvl w:val="2"/>
        <w:rPr>
          <w:rFonts w:ascii="Times New Roman" w:eastAsia="Times New Roman" w:hAnsi="Times New Roman" w:cs="Times New Roman"/>
          <w:b/>
          <w:bCs/>
          <w:caps/>
          <w:sz w:val="48"/>
          <w:szCs w:val="48"/>
          <w:lang w:eastAsia="en-IN"/>
        </w:rPr>
      </w:pPr>
      <w:r w:rsidRPr="002A635B">
        <w:rPr>
          <w:rFonts w:ascii="Times New Roman" w:eastAsia="Times New Roman" w:hAnsi="Times New Roman" w:cs="Times New Roman"/>
          <w:b/>
          <w:bCs/>
          <w:caps/>
          <w:sz w:val="48"/>
          <w:szCs w:val="48"/>
          <w:lang w:eastAsia="en-IN"/>
        </w:rPr>
        <w:t>Project Overview</w:t>
      </w:r>
    </w:p>
    <w:p w:rsidR="00ED7DC8" w:rsidRPr="00D97DFD" w:rsidRDefault="00ED7DC8" w:rsidP="00ED7DC8">
      <w:p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sz w:val="40"/>
          <w:szCs w:val="40"/>
          <w:lang w:eastAsia="en-IN"/>
        </w:rPr>
        <w:t xml:space="preserve">This project focuses on </w:t>
      </w:r>
      <w:r w:rsidR="00D97DFD" w:rsidRPr="00D97DFD">
        <w:rPr>
          <w:rFonts w:ascii="Times New Roman" w:eastAsia="Times New Roman" w:hAnsi="Times New Roman" w:cs="Times New Roman"/>
          <w:sz w:val="40"/>
          <w:szCs w:val="40"/>
          <w:lang w:eastAsia="en-IN"/>
        </w:rPr>
        <w:t>analysing</w:t>
      </w:r>
      <w:r w:rsidRPr="00D97DFD">
        <w:rPr>
          <w:rFonts w:ascii="Times New Roman" w:eastAsia="Times New Roman" w:hAnsi="Times New Roman" w:cs="Times New Roman"/>
          <w:sz w:val="40"/>
          <w:szCs w:val="40"/>
          <w:lang w:eastAsia="en-IN"/>
        </w:rPr>
        <w:t xml:space="preserve"> the Google Play Store Apps dataset to extract meaningful insights that can help developers and businesses optimize their app strategies. The dataset consists of various app-related features, including category, rating, size, number of installs, and more.</w:t>
      </w:r>
    </w:p>
    <w:p w:rsidR="00ED7DC8" w:rsidRPr="002A635B" w:rsidRDefault="00ED7DC8" w:rsidP="002A635B">
      <w:pPr>
        <w:spacing w:before="100" w:beforeAutospacing="1" w:after="100" w:afterAutospacing="1" w:line="240" w:lineRule="auto"/>
        <w:jc w:val="center"/>
        <w:outlineLvl w:val="2"/>
        <w:rPr>
          <w:rFonts w:ascii="Times New Roman" w:eastAsia="Times New Roman" w:hAnsi="Times New Roman" w:cs="Times New Roman"/>
          <w:b/>
          <w:bCs/>
          <w:caps/>
          <w:sz w:val="48"/>
          <w:szCs w:val="48"/>
          <w:lang w:eastAsia="en-IN"/>
        </w:rPr>
      </w:pPr>
      <w:r w:rsidRPr="002A635B">
        <w:rPr>
          <w:rFonts w:ascii="Times New Roman" w:eastAsia="Times New Roman" w:hAnsi="Times New Roman" w:cs="Times New Roman"/>
          <w:b/>
          <w:bCs/>
          <w:caps/>
          <w:sz w:val="48"/>
          <w:szCs w:val="48"/>
          <w:lang w:eastAsia="en-IN"/>
        </w:rPr>
        <w:t>Problem Statement</w:t>
      </w:r>
    </w:p>
    <w:p w:rsidR="00ED7DC8" w:rsidRPr="00D97DFD" w:rsidRDefault="00ED7DC8" w:rsidP="00ED7DC8">
      <w:p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sz w:val="40"/>
          <w:szCs w:val="40"/>
          <w:lang w:eastAsia="en-IN"/>
        </w:rPr>
        <w:t>The primary goal of this project is to conduct an exploratory data analysis (EDA) of Google Play Store apps to:</w:t>
      </w:r>
    </w:p>
    <w:p w:rsidR="00ED7DC8" w:rsidRPr="00D97DFD" w:rsidRDefault="00ED7DC8" w:rsidP="00ED7DC8">
      <w:pPr>
        <w:numPr>
          <w:ilvl w:val="0"/>
          <w:numId w:val="1"/>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sz w:val="40"/>
          <w:szCs w:val="40"/>
          <w:lang w:eastAsia="en-IN"/>
        </w:rPr>
        <w:t>Identify trends in app categories, ratings, and installations.</w:t>
      </w:r>
    </w:p>
    <w:p w:rsidR="00ED7DC8" w:rsidRPr="00D97DFD" w:rsidRDefault="00ED7DC8" w:rsidP="00ED7DC8">
      <w:pPr>
        <w:numPr>
          <w:ilvl w:val="0"/>
          <w:numId w:val="1"/>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sz w:val="40"/>
          <w:szCs w:val="40"/>
          <w:lang w:eastAsia="en-IN"/>
        </w:rPr>
        <w:t>Understand the correlation between ratings, reviews, and installations.</w:t>
      </w:r>
    </w:p>
    <w:p w:rsidR="00ED7DC8" w:rsidRPr="00D97DFD" w:rsidRDefault="00ED7DC8" w:rsidP="00ED7DC8">
      <w:pPr>
        <w:numPr>
          <w:ilvl w:val="0"/>
          <w:numId w:val="1"/>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sz w:val="40"/>
          <w:szCs w:val="40"/>
          <w:lang w:eastAsia="en-IN"/>
        </w:rPr>
        <w:t>Detect missing values, duplicates, and anomalies in the dataset.</w:t>
      </w:r>
    </w:p>
    <w:p w:rsidR="00ED7DC8" w:rsidRDefault="00ED7DC8" w:rsidP="00ED7DC8">
      <w:pPr>
        <w:numPr>
          <w:ilvl w:val="0"/>
          <w:numId w:val="1"/>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sz w:val="40"/>
          <w:szCs w:val="40"/>
          <w:lang w:eastAsia="en-IN"/>
        </w:rPr>
        <w:t>Provide recommendations for app developers based on the findings.</w:t>
      </w:r>
    </w:p>
    <w:p w:rsidR="00D97DFD" w:rsidRPr="00D97DFD" w:rsidRDefault="00D97DFD" w:rsidP="00D97DFD">
      <w:pPr>
        <w:spacing w:before="100" w:beforeAutospacing="1" w:after="100" w:afterAutospacing="1" w:line="240" w:lineRule="auto"/>
        <w:rPr>
          <w:rFonts w:ascii="Times New Roman" w:eastAsia="Times New Roman" w:hAnsi="Times New Roman" w:cs="Times New Roman"/>
          <w:sz w:val="40"/>
          <w:szCs w:val="40"/>
          <w:lang w:eastAsia="en-IN"/>
        </w:rPr>
      </w:pPr>
    </w:p>
    <w:p w:rsidR="00D97DFD" w:rsidRPr="002A635B" w:rsidRDefault="00ED7DC8" w:rsidP="002A635B">
      <w:pPr>
        <w:tabs>
          <w:tab w:val="left" w:pos="2804"/>
        </w:tabs>
        <w:spacing w:before="100" w:beforeAutospacing="1" w:after="100" w:afterAutospacing="1" w:line="240" w:lineRule="auto"/>
        <w:jc w:val="center"/>
        <w:outlineLvl w:val="2"/>
        <w:rPr>
          <w:rFonts w:ascii="Times New Roman" w:eastAsia="Times New Roman" w:hAnsi="Times New Roman" w:cs="Times New Roman"/>
          <w:b/>
          <w:bCs/>
          <w:caps/>
          <w:sz w:val="48"/>
          <w:szCs w:val="48"/>
          <w:lang w:eastAsia="en-IN"/>
          <w:rPrChange w:id="4" w:author="Hp" w:date="2025-02-09T07:47:00Z">
            <w:rPr>
              <w:rFonts w:ascii="Times New Roman" w:eastAsia="Times New Roman" w:hAnsi="Times New Roman" w:cs="Times New Roman"/>
              <w:b/>
              <w:bCs/>
              <w:sz w:val="48"/>
              <w:szCs w:val="48"/>
              <w:lang w:eastAsia="en-IN"/>
            </w:rPr>
          </w:rPrChange>
        </w:rPr>
        <w:pPrChange w:id="5" w:author="Hp" w:date="2025-02-09T07:47:00Z">
          <w:pPr>
            <w:tabs>
              <w:tab w:val="left" w:pos="2804"/>
            </w:tabs>
            <w:spacing w:before="100" w:beforeAutospacing="1" w:after="100" w:afterAutospacing="1" w:line="240" w:lineRule="auto"/>
            <w:outlineLvl w:val="2"/>
          </w:pPr>
        </w:pPrChange>
      </w:pPr>
      <w:r w:rsidRPr="002A635B">
        <w:rPr>
          <w:rFonts w:ascii="Times New Roman" w:eastAsia="Times New Roman" w:hAnsi="Times New Roman" w:cs="Times New Roman"/>
          <w:b/>
          <w:bCs/>
          <w:caps/>
          <w:sz w:val="48"/>
          <w:szCs w:val="48"/>
          <w:lang w:eastAsia="en-IN"/>
          <w:rPrChange w:id="6" w:author="Hp" w:date="2025-02-09T07:47:00Z">
            <w:rPr>
              <w:rFonts w:ascii="Times New Roman" w:eastAsia="Times New Roman" w:hAnsi="Times New Roman" w:cs="Times New Roman"/>
              <w:b/>
              <w:bCs/>
              <w:sz w:val="48"/>
              <w:szCs w:val="48"/>
              <w:lang w:eastAsia="en-IN"/>
            </w:rPr>
          </w:rPrChange>
        </w:rPr>
        <w:t>Tools Used</w:t>
      </w:r>
    </w:p>
    <w:p w:rsidR="00ED7DC8" w:rsidRPr="00D97DFD" w:rsidRDefault="00ED7DC8" w:rsidP="00ED7DC8">
      <w:pPr>
        <w:numPr>
          <w:ilvl w:val="0"/>
          <w:numId w:val="2"/>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b/>
          <w:bCs/>
          <w:sz w:val="40"/>
          <w:szCs w:val="40"/>
          <w:lang w:eastAsia="en-IN"/>
        </w:rPr>
        <w:t>Python</w:t>
      </w:r>
      <w:r w:rsidRPr="00D97DFD">
        <w:rPr>
          <w:rFonts w:ascii="Times New Roman" w:eastAsia="Times New Roman" w:hAnsi="Times New Roman" w:cs="Times New Roman"/>
          <w:sz w:val="40"/>
          <w:szCs w:val="40"/>
          <w:lang w:eastAsia="en-IN"/>
        </w:rPr>
        <w:t>: Data analysis and visualization.</w:t>
      </w:r>
    </w:p>
    <w:p w:rsidR="00ED7DC8" w:rsidRPr="00D97DFD" w:rsidRDefault="00ED7DC8" w:rsidP="00ED7DC8">
      <w:pPr>
        <w:numPr>
          <w:ilvl w:val="0"/>
          <w:numId w:val="2"/>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b/>
          <w:bCs/>
          <w:sz w:val="40"/>
          <w:szCs w:val="40"/>
          <w:lang w:eastAsia="en-IN"/>
        </w:rPr>
        <w:t>Pandas</w:t>
      </w:r>
      <w:r w:rsidRPr="00D97DFD">
        <w:rPr>
          <w:rFonts w:ascii="Times New Roman" w:eastAsia="Times New Roman" w:hAnsi="Times New Roman" w:cs="Times New Roman"/>
          <w:sz w:val="40"/>
          <w:szCs w:val="40"/>
          <w:lang w:eastAsia="en-IN"/>
        </w:rPr>
        <w:t>: Data manipulation and cleaning.</w:t>
      </w:r>
    </w:p>
    <w:p w:rsidR="00ED7DC8" w:rsidRPr="00D97DFD" w:rsidRDefault="00ED7DC8" w:rsidP="00ED7DC8">
      <w:pPr>
        <w:numPr>
          <w:ilvl w:val="0"/>
          <w:numId w:val="2"/>
        </w:numPr>
        <w:spacing w:before="100" w:beforeAutospacing="1" w:after="100" w:afterAutospacing="1" w:line="240" w:lineRule="auto"/>
        <w:rPr>
          <w:rFonts w:ascii="Times New Roman" w:eastAsia="Times New Roman" w:hAnsi="Times New Roman" w:cs="Times New Roman"/>
          <w:sz w:val="40"/>
          <w:szCs w:val="40"/>
          <w:lang w:eastAsia="en-IN"/>
        </w:rPr>
      </w:pPr>
      <w:proofErr w:type="spellStart"/>
      <w:r w:rsidRPr="00D97DFD">
        <w:rPr>
          <w:rFonts w:ascii="Times New Roman" w:eastAsia="Times New Roman" w:hAnsi="Times New Roman" w:cs="Times New Roman"/>
          <w:b/>
          <w:bCs/>
          <w:sz w:val="40"/>
          <w:szCs w:val="40"/>
          <w:lang w:eastAsia="en-IN"/>
        </w:rPr>
        <w:t>Matplotlib</w:t>
      </w:r>
      <w:proofErr w:type="spellEnd"/>
      <w:r w:rsidRPr="00D97DFD">
        <w:rPr>
          <w:rFonts w:ascii="Times New Roman" w:eastAsia="Times New Roman" w:hAnsi="Times New Roman" w:cs="Times New Roman"/>
          <w:b/>
          <w:bCs/>
          <w:sz w:val="40"/>
          <w:szCs w:val="40"/>
          <w:lang w:eastAsia="en-IN"/>
        </w:rPr>
        <w:t xml:space="preserve"> &amp; </w:t>
      </w:r>
      <w:proofErr w:type="spellStart"/>
      <w:r w:rsidRPr="00D97DFD">
        <w:rPr>
          <w:rFonts w:ascii="Times New Roman" w:eastAsia="Times New Roman" w:hAnsi="Times New Roman" w:cs="Times New Roman"/>
          <w:b/>
          <w:bCs/>
          <w:sz w:val="40"/>
          <w:szCs w:val="40"/>
          <w:lang w:eastAsia="en-IN"/>
        </w:rPr>
        <w:t>Seaborn</w:t>
      </w:r>
      <w:proofErr w:type="spellEnd"/>
      <w:r w:rsidRPr="00D97DFD">
        <w:rPr>
          <w:rFonts w:ascii="Times New Roman" w:eastAsia="Times New Roman" w:hAnsi="Times New Roman" w:cs="Times New Roman"/>
          <w:sz w:val="40"/>
          <w:szCs w:val="40"/>
          <w:lang w:eastAsia="en-IN"/>
        </w:rPr>
        <w:t>: Data visualization.</w:t>
      </w:r>
    </w:p>
    <w:p w:rsidR="00ED7DC8" w:rsidRPr="00D97DFD" w:rsidRDefault="00ED7DC8" w:rsidP="00ED7DC8">
      <w:pPr>
        <w:numPr>
          <w:ilvl w:val="0"/>
          <w:numId w:val="2"/>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b/>
          <w:bCs/>
          <w:sz w:val="40"/>
          <w:szCs w:val="40"/>
          <w:lang w:eastAsia="en-IN"/>
        </w:rPr>
        <w:t>SQL</w:t>
      </w:r>
      <w:r w:rsidRPr="00D97DFD">
        <w:rPr>
          <w:rFonts w:ascii="Times New Roman" w:eastAsia="Times New Roman" w:hAnsi="Times New Roman" w:cs="Times New Roman"/>
          <w:sz w:val="40"/>
          <w:szCs w:val="40"/>
          <w:lang w:eastAsia="en-IN"/>
        </w:rPr>
        <w:t>: Querying and managing structured data.</w:t>
      </w:r>
    </w:p>
    <w:p w:rsidR="00ED7DC8" w:rsidRPr="00ED7DC8" w:rsidRDefault="00ED7DC8" w:rsidP="00ED7DC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7DFD">
        <w:rPr>
          <w:rFonts w:ascii="Times New Roman" w:eastAsia="Times New Roman" w:hAnsi="Times New Roman" w:cs="Times New Roman"/>
          <w:b/>
          <w:bCs/>
          <w:sz w:val="40"/>
          <w:szCs w:val="40"/>
          <w:lang w:eastAsia="en-IN"/>
        </w:rPr>
        <w:t>Excel</w:t>
      </w:r>
      <w:r w:rsidRPr="00D97DFD">
        <w:rPr>
          <w:rFonts w:ascii="Times New Roman" w:eastAsia="Times New Roman" w:hAnsi="Times New Roman" w:cs="Times New Roman"/>
          <w:sz w:val="40"/>
          <w:szCs w:val="40"/>
          <w:lang w:eastAsia="en-IN"/>
        </w:rPr>
        <w:t>: Preliminary data inspection and reporting</w:t>
      </w:r>
      <w:r w:rsidRPr="00ED7DC8">
        <w:rPr>
          <w:rFonts w:ascii="Times New Roman" w:eastAsia="Times New Roman" w:hAnsi="Times New Roman" w:cs="Times New Roman"/>
          <w:sz w:val="24"/>
          <w:szCs w:val="24"/>
          <w:lang w:eastAsia="en-IN"/>
        </w:rPr>
        <w:t>.</w:t>
      </w:r>
    </w:p>
    <w:p w:rsidR="00ED7DC8" w:rsidRPr="002A635B" w:rsidRDefault="00ED7DC8" w:rsidP="002A635B">
      <w:pPr>
        <w:spacing w:before="100" w:beforeAutospacing="1" w:after="100" w:afterAutospacing="1" w:line="240" w:lineRule="auto"/>
        <w:jc w:val="center"/>
        <w:outlineLvl w:val="2"/>
        <w:rPr>
          <w:rFonts w:ascii="Times New Roman" w:eastAsia="Times New Roman" w:hAnsi="Times New Roman" w:cs="Times New Roman"/>
          <w:b/>
          <w:bCs/>
          <w:caps/>
          <w:sz w:val="48"/>
          <w:szCs w:val="48"/>
          <w:lang w:eastAsia="en-IN"/>
          <w:rPrChange w:id="7" w:author="Hp" w:date="2025-02-09T07:47:00Z">
            <w:rPr>
              <w:rFonts w:ascii="Times New Roman" w:eastAsia="Times New Roman" w:hAnsi="Times New Roman" w:cs="Times New Roman"/>
              <w:b/>
              <w:bCs/>
              <w:sz w:val="48"/>
              <w:szCs w:val="48"/>
              <w:lang w:eastAsia="en-IN"/>
            </w:rPr>
          </w:rPrChange>
        </w:rPr>
        <w:pPrChange w:id="8" w:author="Hp" w:date="2025-02-09T07:47:00Z">
          <w:pPr>
            <w:spacing w:before="100" w:beforeAutospacing="1" w:after="100" w:afterAutospacing="1" w:line="240" w:lineRule="auto"/>
            <w:outlineLvl w:val="2"/>
          </w:pPr>
        </w:pPrChange>
      </w:pPr>
      <w:r w:rsidRPr="002A635B">
        <w:rPr>
          <w:rFonts w:ascii="Times New Roman" w:eastAsia="Times New Roman" w:hAnsi="Times New Roman" w:cs="Times New Roman"/>
          <w:b/>
          <w:bCs/>
          <w:caps/>
          <w:sz w:val="48"/>
          <w:szCs w:val="48"/>
          <w:lang w:eastAsia="en-IN"/>
          <w:rPrChange w:id="9" w:author="Hp" w:date="2025-02-09T07:47:00Z">
            <w:rPr>
              <w:rFonts w:ascii="Times New Roman" w:eastAsia="Times New Roman" w:hAnsi="Times New Roman" w:cs="Times New Roman"/>
              <w:b/>
              <w:bCs/>
              <w:sz w:val="48"/>
              <w:szCs w:val="48"/>
              <w:lang w:eastAsia="en-IN"/>
            </w:rPr>
          </w:rPrChange>
        </w:rPr>
        <w:t>Data Sources</w:t>
      </w:r>
    </w:p>
    <w:p w:rsidR="00ED7DC8" w:rsidRPr="00D97DFD" w:rsidRDefault="00ED7DC8" w:rsidP="00ED7DC8">
      <w:p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sz w:val="40"/>
          <w:szCs w:val="40"/>
          <w:lang w:eastAsia="en-IN"/>
        </w:rPr>
        <w:t>The dataset was sourced from publicly available Google Play Store app data. The data includes attributes such as:</w:t>
      </w:r>
    </w:p>
    <w:p w:rsidR="00ED7DC8" w:rsidRPr="00D97DFD" w:rsidRDefault="00ED7DC8" w:rsidP="00ED7DC8">
      <w:pPr>
        <w:numPr>
          <w:ilvl w:val="0"/>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sz w:val="40"/>
          <w:szCs w:val="40"/>
          <w:lang w:eastAsia="en-IN"/>
        </w:rPr>
        <w:t>App Name</w:t>
      </w:r>
    </w:p>
    <w:p w:rsidR="00ED7DC8" w:rsidRPr="00D97DFD" w:rsidRDefault="00ED7DC8" w:rsidP="00ED7DC8">
      <w:pPr>
        <w:numPr>
          <w:ilvl w:val="0"/>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sz w:val="40"/>
          <w:szCs w:val="40"/>
          <w:lang w:eastAsia="en-IN"/>
        </w:rPr>
        <w:t>Category</w:t>
      </w:r>
    </w:p>
    <w:p w:rsidR="00ED7DC8" w:rsidRPr="00D97DFD" w:rsidRDefault="00ED7DC8" w:rsidP="00ED7DC8">
      <w:pPr>
        <w:numPr>
          <w:ilvl w:val="0"/>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sz w:val="40"/>
          <w:szCs w:val="40"/>
          <w:lang w:eastAsia="en-IN"/>
        </w:rPr>
        <w:t>Rating</w:t>
      </w:r>
    </w:p>
    <w:p w:rsidR="00ED7DC8" w:rsidRPr="00D97DFD" w:rsidRDefault="00ED7DC8" w:rsidP="00ED7DC8">
      <w:pPr>
        <w:numPr>
          <w:ilvl w:val="0"/>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sz w:val="40"/>
          <w:szCs w:val="40"/>
          <w:lang w:eastAsia="en-IN"/>
        </w:rPr>
        <w:t>Reviews</w:t>
      </w:r>
    </w:p>
    <w:p w:rsidR="00ED7DC8" w:rsidRPr="00D97DFD" w:rsidRDefault="00ED7DC8" w:rsidP="00ED7DC8">
      <w:pPr>
        <w:numPr>
          <w:ilvl w:val="0"/>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sz w:val="40"/>
          <w:szCs w:val="40"/>
          <w:lang w:eastAsia="en-IN"/>
        </w:rPr>
        <w:t>Size</w:t>
      </w:r>
    </w:p>
    <w:p w:rsidR="00ED7DC8" w:rsidRPr="00D97DFD" w:rsidRDefault="00ED7DC8" w:rsidP="00ED7DC8">
      <w:pPr>
        <w:numPr>
          <w:ilvl w:val="0"/>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sz w:val="40"/>
          <w:szCs w:val="40"/>
          <w:lang w:eastAsia="en-IN"/>
        </w:rPr>
        <w:t>Installs</w:t>
      </w:r>
    </w:p>
    <w:p w:rsidR="00ED7DC8" w:rsidRPr="00D97DFD" w:rsidRDefault="00ED7DC8" w:rsidP="00ED7DC8">
      <w:pPr>
        <w:numPr>
          <w:ilvl w:val="0"/>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sz w:val="40"/>
          <w:szCs w:val="40"/>
          <w:lang w:eastAsia="en-IN"/>
        </w:rPr>
        <w:t>Type (Free/Paid)</w:t>
      </w:r>
    </w:p>
    <w:p w:rsidR="00ED7DC8" w:rsidRPr="00D97DFD" w:rsidRDefault="00ED7DC8" w:rsidP="00ED7DC8">
      <w:pPr>
        <w:numPr>
          <w:ilvl w:val="0"/>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sz w:val="40"/>
          <w:szCs w:val="40"/>
          <w:lang w:eastAsia="en-IN"/>
        </w:rPr>
        <w:t>Price</w:t>
      </w:r>
    </w:p>
    <w:p w:rsidR="00ED7DC8" w:rsidRPr="00D97DFD" w:rsidRDefault="00ED7DC8" w:rsidP="00ED7DC8">
      <w:pPr>
        <w:numPr>
          <w:ilvl w:val="0"/>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sz w:val="40"/>
          <w:szCs w:val="40"/>
          <w:lang w:eastAsia="en-IN"/>
        </w:rPr>
        <w:t>Content Rating</w:t>
      </w:r>
    </w:p>
    <w:p w:rsidR="00ED7DC8" w:rsidRPr="00D97DFD" w:rsidRDefault="00ED7DC8" w:rsidP="00ED7DC8">
      <w:pPr>
        <w:numPr>
          <w:ilvl w:val="0"/>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sz w:val="40"/>
          <w:szCs w:val="40"/>
          <w:lang w:eastAsia="en-IN"/>
        </w:rPr>
        <w:t>Last Updated</w:t>
      </w:r>
    </w:p>
    <w:p w:rsidR="00ED7DC8" w:rsidRPr="00D97DFD" w:rsidRDefault="00ED7DC8" w:rsidP="00ED7DC8">
      <w:pPr>
        <w:numPr>
          <w:ilvl w:val="0"/>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sz w:val="40"/>
          <w:szCs w:val="40"/>
          <w:lang w:eastAsia="en-IN"/>
        </w:rPr>
        <w:t>Current Version</w:t>
      </w:r>
    </w:p>
    <w:p w:rsidR="00ED7DC8" w:rsidRDefault="00ED7DC8" w:rsidP="00ED7DC8">
      <w:pPr>
        <w:numPr>
          <w:ilvl w:val="0"/>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sz w:val="40"/>
          <w:szCs w:val="40"/>
          <w:lang w:eastAsia="en-IN"/>
        </w:rPr>
        <w:t>Android Version</w:t>
      </w:r>
    </w:p>
    <w:p w:rsidR="00D97DFD" w:rsidRDefault="00D97DFD" w:rsidP="00D97DFD">
      <w:pPr>
        <w:spacing w:before="100" w:beforeAutospacing="1" w:after="100" w:afterAutospacing="1" w:line="240" w:lineRule="auto"/>
        <w:rPr>
          <w:rFonts w:ascii="Times New Roman" w:eastAsia="Times New Roman" w:hAnsi="Times New Roman" w:cs="Times New Roman"/>
          <w:sz w:val="40"/>
          <w:szCs w:val="40"/>
          <w:lang w:eastAsia="en-IN"/>
        </w:rPr>
      </w:pPr>
    </w:p>
    <w:p w:rsidR="00D97DFD" w:rsidRDefault="003C325B" w:rsidP="003C325B">
      <w:pPr>
        <w:spacing w:before="100" w:beforeAutospacing="1" w:after="100" w:afterAutospacing="1" w:line="240" w:lineRule="auto"/>
        <w:jc w:val="center"/>
        <w:rPr>
          <w:rFonts w:ascii="Times New Roman" w:eastAsia="Times New Roman" w:hAnsi="Times New Roman" w:cs="Times New Roman"/>
          <w:sz w:val="40"/>
          <w:szCs w:val="40"/>
          <w:lang w:eastAsia="en-IN"/>
        </w:rPr>
      </w:pPr>
      <w:r>
        <w:rPr>
          <w:noProof/>
          <w:lang w:eastAsia="en-IN"/>
        </w:rPr>
        <w:lastRenderedPageBreak/>
        <w:drawing>
          <wp:inline distT="0" distB="0" distL="0" distR="0" wp14:anchorId="50B5E07B" wp14:editId="6C71B675">
            <wp:extent cx="5904865" cy="3828886"/>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073" t="29079" r="34888" b="16474"/>
                    <a:stretch/>
                  </pic:blipFill>
                  <pic:spPr bwMode="auto">
                    <a:xfrm>
                      <a:off x="0" y="0"/>
                      <a:ext cx="5952394" cy="3859705"/>
                    </a:xfrm>
                    <a:prstGeom prst="rect">
                      <a:avLst/>
                    </a:prstGeom>
                    <a:ln>
                      <a:noFill/>
                    </a:ln>
                    <a:extLst>
                      <a:ext uri="{53640926-AAD7-44D8-BBD7-CCE9431645EC}">
                        <a14:shadowObscured xmlns:a14="http://schemas.microsoft.com/office/drawing/2010/main"/>
                      </a:ext>
                    </a:extLst>
                  </pic:spPr>
                </pic:pic>
              </a:graphicData>
            </a:graphic>
          </wp:inline>
        </w:drawing>
      </w:r>
    </w:p>
    <w:p w:rsidR="00D97DFD" w:rsidRPr="00D97DFD" w:rsidRDefault="00D97DFD" w:rsidP="00D97DFD">
      <w:pPr>
        <w:spacing w:before="100" w:beforeAutospacing="1" w:after="100" w:afterAutospacing="1" w:line="240" w:lineRule="auto"/>
        <w:rPr>
          <w:rFonts w:ascii="Times New Roman" w:eastAsia="Times New Roman" w:hAnsi="Times New Roman" w:cs="Times New Roman"/>
          <w:sz w:val="40"/>
          <w:szCs w:val="40"/>
          <w:lang w:eastAsia="en-IN"/>
        </w:rPr>
      </w:pPr>
    </w:p>
    <w:p w:rsidR="00ED7DC8" w:rsidRPr="002A635B" w:rsidRDefault="00ED7DC8" w:rsidP="002A635B">
      <w:pPr>
        <w:spacing w:before="100" w:beforeAutospacing="1" w:after="100" w:afterAutospacing="1" w:line="240" w:lineRule="auto"/>
        <w:jc w:val="center"/>
        <w:outlineLvl w:val="2"/>
        <w:rPr>
          <w:rFonts w:ascii="Times New Roman" w:eastAsia="Times New Roman" w:hAnsi="Times New Roman" w:cs="Times New Roman"/>
          <w:b/>
          <w:bCs/>
          <w:caps/>
          <w:sz w:val="48"/>
          <w:szCs w:val="48"/>
          <w:lang w:eastAsia="en-IN"/>
          <w:rPrChange w:id="10" w:author="Hp" w:date="2025-02-09T07:47:00Z">
            <w:rPr>
              <w:rFonts w:ascii="Times New Roman" w:eastAsia="Times New Roman" w:hAnsi="Times New Roman" w:cs="Times New Roman"/>
              <w:b/>
              <w:bCs/>
              <w:sz w:val="48"/>
              <w:szCs w:val="48"/>
              <w:lang w:eastAsia="en-IN"/>
            </w:rPr>
          </w:rPrChange>
        </w:rPr>
        <w:pPrChange w:id="11" w:author="Hp" w:date="2025-02-09T07:47:00Z">
          <w:pPr>
            <w:spacing w:before="100" w:beforeAutospacing="1" w:after="100" w:afterAutospacing="1" w:line="240" w:lineRule="auto"/>
            <w:outlineLvl w:val="2"/>
          </w:pPr>
        </w:pPrChange>
      </w:pPr>
      <w:r w:rsidRPr="002A635B">
        <w:rPr>
          <w:rFonts w:ascii="Times New Roman" w:eastAsia="Times New Roman" w:hAnsi="Times New Roman" w:cs="Times New Roman"/>
          <w:b/>
          <w:bCs/>
          <w:caps/>
          <w:sz w:val="48"/>
          <w:szCs w:val="48"/>
          <w:lang w:eastAsia="en-IN"/>
          <w:rPrChange w:id="12" w:author="Hp" w:date="2025-02-09T07:47:00Z">
            <w:rPr>
              <w:rFonts w:ascii="Times New Roman" w:eastAsia="Times New Roman" w:hAnsi="Times New Roman" w:cs="Times New Roman"/>
              <w:b/>
              <w:bCs/>
              <w:sz w:val="48"/>
              <w:szCs w:val="48"/>
              <w:lang w:eastAsia="en-IN"/>
            </w:rPr>
          </w:rPrChange>
        </w:rPr>
        <w:t>Data Analysis and Cleaning</w:t>
      </w:r>
    </w:p>
    <w:p w:rsidR="00ED7DC8" w:rsidRPr="002A635B" w:rsidRDefault="00ED7DC8" w:rsidP="002A635B">
      <w:pPr>
        <w:spacing w:before="100" w:beforeAutospacing="1" w:after="100" w:afterAutospacing="1" w:line="240" w:lineRule="auto"/>
        <w:jc w:val="center"/>
        <w:outlineLvl w:val="3"/>
        <w:rPr>
          <w:rFonts w:ascii="Times New Roman" w:eastAsia="Times New Roman" w:hAnsi="Times New Roman" w:cs="Times New Roman"/>
          <w:b/>
          <w:bCs/>
          <w:caps/>
          <w:sz w:val="48"/>
          <w:szCs w:val="48"/>
          <w:lang w:eastAsia="en-IN"/>
          <w:rPrChange w:id="13" w:author="Hp" w:date="2025-02-09T07:47:00Z">
            <w:rPr>
              <w:rFonts w:ascii="Times New Roman" w:eastAsia="Times New Roman" w:hAnsi="Times New Roman" w:cs="Times New Roman"/>
              <w:b/>
              <w:bCs/>
              <w:sz w:val="48"/>
              <w:szCs w:val="48"/>
              <w:lang w:eastAsia="en-IN"/>
            </w:rPr>
          </w:rPrChange>
        </w:rPr>
        <w:pPrChange w:id="14" w:author="Hp" w:date="2025-02-09T07:47:00Z">
          <w:pPr>
            <w:spacing w:before="100" w:beforeAutospacing="1" w:after="100" w:afterAutospacing="1" w:line="240" w:lineRule="auto"/>
            <w:outlineLvl w:val="3"/>
          </w:pPr>
        </w:pPrChange>
      </w:pPr>
      <w:r w:rsidRPr="002A635B">
        <w:rPr>
          <w:rFonts w:ascii="Times New Roman" w:eastAsia="Times New Roman" w:hAnsi="Times New Roman" w:cs="Times New Roman"/>
          <w:b/>
          <w:bCs/>
          <w:caps/>
          <w:sz w:val="48"/>
          <w:szCs w:val="48"/>
          <w:lang w:eastAsia="en-IN"/>
          <w:rPrChange w:id="15" w:author="Hp" w:date="2025-02-09T07:47:00Z">
            <w:rPr>
              <w:rFonts w:ascii="Times New Roman" w:eastAsia="Times New Roman" w:hAnsi="Times New Roman" w:cs="Times New Roman"/>
              <w:b/>
              <w:bCs/>
              <w:sz w:val="48"/>
              <w:szCs w:val="48"/>
              <w:lang w:eastAsia="en-IN"/>
            </w:rPr>
          </w:rPrChange>
        </w:rPr>
        <w:t>Data Cleaning Steps</w:t>
      </w:r>
    </w:p>
    <w:p w:rsidR="00D97DFD" w:rsidRPr="00D97DFD" w:rsidRDefault="00ED7DC8" w:rsidP="00D97DFD">
      <w:pPr>
        <w:numPr>
          <w:ilvl w:val="0"/>
          <w:numId w:val="4"/>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b/>
          <w:bCs/>
          <w:sz w:val="40"/>
          <w:szCs w:val="40"/>
          <w:lang w:eastAsia="en-IN"/>
        </w:rPr>
        <w:t>Handling Missing Values</w:t>
      </w:r>
      <w:r w:rsidRPr="00D97DFD">
        <w:rPr>
          <w:rFonts w:ascii="Times New Roman" w:eastAsia="Times New Roman" w:hAnsi="Times New Roman" w:cs="Times New Roman"/>
          <w:sz w:val="40"/>
          <w:szCs w:val="40"/>
          <w:lang w:eastAsia="en-IN"/>
        </w:rPr>
        <w:t>:</w:t>
      </w:r>
    </w:p>
    <w:p w:rsidR="00ED7DC8" w:rsidRPr="00D97DFD" w:rsidRDefault="00ED7DC8" w:rsidP="00ED7DC8">
      <w:pPr>
        <w:numPr>
          <w:ilvl w:val="1"/>
          <w:numId w:val="4"/>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sz w:val="40"/>
          <w:szCs w:val="40"/>
          <w:lang w:eastAsia="en-IN"/>
        </w:rPr>
        <w:t xml:space="preserve">The </w:t>
      </w:r>
      <w:r w:rsidRPr="00D97DFD">
        <w:rPr>
          <w:rFonts w:ascii="Courier New" w:eastAsia="Times New Roman" w:hAnsi="Courier New" w:cs="Courier New"/>
          <w:sz w:val="40"/>
          <w:szCs w:val="40"/>
          <w:lang w:eastAsia="en-IN"/>
        </w:rPr>
        <w:t>Rating</w:t>
      </w:r>
      <w:r w:rsidRPr="00D97DFD">
        <w:rPr>
          <w:rFonts w:ascii="Times New Roman" w:eastAsia="Times New Roman" w:hAnsi="Times New Roman" w:cs="Times New Roman"/>
          <w:sz w:val="40"/>
          <w:szCs w:val="40"/>
          <w:lang w:eastAsia="en-IN"/>
        </w:rPr>
        <w:t xml:space="preserve"> column had missing values, which were filled based on the average ratings within each install category.</w:t>
      </w:r>
    </w:p>
    <w:p w:rsidR="00ED7DC8" w:rsidRPr="00D97DFD" w:rsidRDefault="00ED7DC8" w:rsidP="00ED7DC8">
      <w:pPr>
        <w:numPr>
          <w:ilvl w:val="1"/>
          <w:numId w:val="4"/>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sz w:val="40"/>
          <w:szCs w:val="40"/>
          <w:lang w:eastAsia="en-IN"/>
        </w:rPr>
        <w:t xml:space="preserve">The </w:t>
      </w:r>
      <w:r w:rsidRPr="00D97DFD">
        <w:rPr>
          <w:rFonts w:ascii="Courier New" w:eastAsia="Times New Roman" w:hAnsi="Courier New" w:cs="Courier New"/>
          <w:sz w:val="40"/>
          <w:szCs w:val="40"/>
          <w:lang w:eastAsia="en-IN"/>
        </w:rPr>
        <w:t>Size</w:t>
      </w:r>
      <w:r w:rsidRPr="00D97DFD">
        <w:rPr>
          <w:rFonts w:ascii="Times New Roman" w:eastAsia="Times New Roman" w:hAnsi="Times New Roman" w:cs="Times New Roman"/>
          <w:sz w:val="40"/>
          <w:szCs w:val="40"/>
          <w:lang w:eastAsia="en-IN"/>
        </w:rPr>
        <w:t xml:space="preserve"> column contained values such as "Varies with device," which were replaced with </w:t>
      </w:r>
      <w:proofErr w:type="spellStart"/>
      <w:r w:rsidRPr="00D97DFD">
        <w:rPr>
          <w:rFonts w:ascii="Times New Roman" w:eastAsia="Times New Roman" w:hAnsi="Times New Roman" w:cs="Times New Roman"/>
          <w:sz w:val="40"/>
          <w:szCs w:val="40"/>
          <w:lang w:eastAsia="en-IN"/>
        </w:rPr>
        <w:t>NaN</w:t>
      </w:r>
      <w:proofErr w:type="spellEnd"/>
      <w:r w:rsidRPr="00D97DFD">
        <w:rPr>
          <w:rFonts w:ascii="Times New Roman" w:eastAsia="Times New Roman" w:hAnsi="Times New Roman" w:cs="Times New Roman"/>
          <w:sz w:val="40"/>
          <w:szCs w:val="40"/>
          <w:lang w:eastAsia="en-IN"/>
        </w:rPr>
        <w:t xml:space="preserve"> values.</w:t>
      </w:r>
    </w:p>
    <w:p w:rsidR="00ED7DC8" w:rsidRPr="00D97DFD" w:rsidRDefault="00ED7DC8" w:rsidP="00ED7DC8">
      <w:pPr>
        <w:numPr>
          <w:ilvl w:val="1"/>
          <w:numId w:val="4"/>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sz w:val="40"/>
          <w:szCs w:val="40"/>
          <w:lang w:eastAsia="en-IN"/>
        </w:rPr>
        <w:t xml:space="preserve">The </w:t>
      </w:r>
      <w:r w:rsidRPr="00D97DFD">
        <w:rPr>
          <w:rFonts w:ascii="Courier New" w:eastAsia="Times New Roman" w:hAnsi="Courier New" w:cs="Courier New"/>
          <w:sz w:val="40"/>
          <w:szCs w:val="40"/>
          <w:lang w:eastAsia="en-IN"/>
        </w:rPr>
        <w:t>Current Version</w:t>
      </w:r>
      <w:r w:rsidRPr="00D97DFD">
        <w:rPr>
          <w:rFonts w:ascii="Times New Roman" w:eastAsia="Times New Roman" w:hAnsi="Times New Roman" w:cs="Times New Roman"/>
          <w:sz w:val="40"/>
          <w:szCs w:val="40"/>
          <w:lang w:eastAsia="en-IN"/>
        </w:rPr>
        <w:t xml:space="preserve"> and </w:t>
      </w:r>
      <w:r w:rsidRPr="00D97DFD">
        <w:rPr>
          <w:rFonts w:ascii="Courier New" w:eastAsia="Times New Roman" w:hAnsi="Courier New" w:cs="Courier New"/>
          <w:sz w:val="40"/>
          <w:szCs w:val="40"/>
          <w:lang w:eastAsia="en-IN"/>
        </w:rPr>
        <w:t>Android Version</w:t>
      </w:r>
      <w:r w:rsidRPr="00D97DFD">
        <w:rPr>
          <w:rFonts w:ascii="Times New Roman" w:eastAsia="Times New Roman" w:hAnsi="Times New Roman" w:cs="Times New Roman"/>
          <w:sz w:val="40"/>
          <w:szCs w:val="40"/>
          <w:lang w:eastAsia="en-IN"/>
        </w:rPr>
        <w:t xml:space="preserve"> columns had minor missing values, which were dropped as they had a negligible impact on analysis.</w:t>
      </w:r>
    </w:p>
    <w:p w:rsidR="00ED7DC8" w:rsidRPr="00D97DFD" w:rsidRDefault="00ED7DC8" w:rsidP="00ED7DC8">
      <w:pPr>
        <w:numPr>
          <w:ilvl w:val="0"/>
          <w:numId w:val="4"/>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b/>
          <w:bCs/>
          <w:sz w:val="40"/>
          <w:szCs w:val="40"/>
          <w:lang w:eastAsia="en-IN"/>
        </w:rPr>
        <w:lastRenderedPageBreak/>
        <w:t>Data Type Conversions</w:t>
      </w:r>
      <w:r w:rsidRPr="00D97DFD">
        <w:rPr>
          <w:rFonts w:ascii="Times New Roman" w:eastAsia="Times New Roman" w:hAnsi="Times New Roman" w:cs="Times New Roman"/>
          <w:sz w:val="40"/>
          <w:szCs w:val="40"/>
          <w:lang w:eastAsia="en-IN"/>
        </w:rPr>
        <w:t>:</w:t>
      </w:r>
    </w:p>
    <w:p w:rsidR="00ED7DC8" w:rsidRPr="00D97DFD" w:rsidRDefault="00ED7DC8" w:rsidP="00ED7DC8">
      <w:pPr>
        <w:numPr>
          <w:ilvl w:val="1"/>
          <w:numId w:val="4"/>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Courier New" w:eastAsia="Times New Roman" w:hAnsi="Courier New" w:cs="Courier New"/>
          <w:sz w:val="40"/>
          <w:szCs w:val="40"/>
          <w:lang w:eastAsia="en-IN"/>
        </w:rPr>
        <w:t>Reviews</w:t>
      </w:r>
      <w:r w:rsidRPr="00D97DFD">
        <w:rPr>
          <w:rFonts w:ascii="Times New Roman" w:eastAsia="Times New Roman" w:hAnsi="Times New Roman" w:cs="Times New Roman"/>
          <w:sz w:val="40"/>
          <w:szCs w:val="40"/>
          <w:lang w:eastAsia="en-IN"/>
        </w:rPr>
        <w:t xml:space="preserve"> and </w:t>
      </w:r>
      <w:r w:rsidRPr="00D97DFD">
        <w:rPr>
          <w:rFonts w:ascii="Courier New" w:eastAsia="Times New Roman" w:hAnsi="Courier New" w:cs="Courier New"/>
          <w:sz w:val="40"/>
          <w:szCs w:val="40"/>
          <w:lang w:eastAsia="en-IN"/>
        </w:rPr>
        <w:t>Installs</w:t>
      </w:r>
      <w:r w:rsidRPr="00D97DFD">
        <w:rPr>
          <w:rFonts w:ascii="Times New Roman" w:eastAsia="Times New Roman" w:hAnsi="Times New Roman" w:cs="Times New Roman"/>
          <w:sz w:val="40"/>
          <w:szCs w:val="40"/>
          <w:lang w:eastAsia="en-IN"/>
        </w:rPr>
        <w:t xml:space="preserve"> were converted to integers.</w:t>
      </w:r>
    </w:p>
    <w:p w:rsidR="00ED7DC8" w:rsidRPr="00D97DFD" w:rsidRDefault="00ED7DC8" w:rsidP="00ED7DC8">
      <w:pPr>
        <w:numPr>
          <w:ilvl w:val="1"/>
          <w:numId w:val="4"/>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Courier New" w:eastAsia="Times New Roman" w:hAnsi="Courier New" w:cs="Courier New"/>
          <w:sz w:val="40"/>
          <w:szCs w:val="40"/>
          <w:lang w:eastAsia="en-IN"/>
        </w:rPr>
        <w:t>Size</w:t>
      </w:r>
      <w:r w:rsidRPr="00D97DFD">
        <w:rPr>
          <w:rFonts w:ascii="Times New Roman" w:eastAsia="Times New Roman" w:hAnsi="Times New Roman" w:cs="Times New Roman"/>
          <w:sz w:val="40"/>
          <w:szCs w:val="40"/>
          <w:lang w:eastAsia="en-IN"/>
        </w:rPr>
        <w:t xml:space="preserve"> was transformed into bytes for consistency.</w:t>
      </w:r>
    </w:p>
    <w:p w:rsidR="00ED7DC8" w:rsidRPr="00D97DFD" w:rsidRDefault="00ED7DC8" w:rsidP="00ED7DC8">
      <w:pPr>
        <w:numPr>
          <w:ilvl w:val="1"/>
          <w:numId w:val="4"/>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Courier New" w:eastAsia="Times New Roman" w:hAnsi="Courier New" w:cs="Courier New"/>
          <w:sz w:val="40"/>
          <w:szCs w:val="40"/>
          <w:lang w:eastAsia="en-IN"/>
        </w:rPr>
        <w:t>Price</w:t>
      </w:r>
      <w:r w:rsidRPr="00D97DFD">
        <w:rPr>
          <w:rFonts w:ascii="Times New Roman" w:eastAsia="Times New Roman" w:hAnsi="Times New Roman" w:cs="Times New Roman"/>
          <w:sz w:val="40"/>
          <w:szCs w:val="40"/>
          <w:lang w:eastAsia="en-IN"/>
        </w:rPr>
        <w:t xml:space="preserve"> values (e.g., '$4.99') were cleaned and converted to numeric values.</w:t>
      </w:r>
    </w:p>
    <w:p w:rsidR="00ED7DC8" w:rsidRPr="00D97DFD" w:rsidRDefault="00ED7DC8" w:rsidP="00ED7DC8">
      <w:pPr>
        <w:numPr>
          <w:ilvl w:val="0"/>
          <w:numId w:val="4"/>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b/>
          <w:bCs/>
          <w:sz w:val="40"/>
          <w:szCs w:val="40"/>
          <w:lang w:eastAsia="en-IN"/>
        </w:rPr>
        <w:t>Removing Duplicates</w:t>
      </w:r>
      <w:r w:rsidRPr="00D97DFD">
        <w:rPr>
          <w:rFonts w:ascii="Times New Roman" w:eastAsia="Times New Roman" w:hAnsi="Times New Roman" w:cs="Times New Roman"/>
          <w:sz w:val="40"/>
          <w:szCs w:val="40"/>
          <w:lang w:eastAsia="en-IN"/>
        </w:rPr>
        <w:t>:</w:t>
      </w:r>
    </w:p>
    <w:p w:rsidR="00ED7DC8" w:rsidRDefault="00ED7DC8" w:rsidP="00ED7DC8">
      <w:pPr>
        <w:numPr>
          <w:ilvl w:val="1"/>
          <w:numId w:val="4"/>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sz w:val="40"/>
          <w:szCs w:val="40"/>
          <w:lang w:eastAsia="en-IN"/>
        </w:rPr>
        <w:t>483 duplicate rows were identified and removed to prevent data redundancy.</w:t>
      </w:r>
    </w:p>
    <w:p w:rsidR="00D97DFD" w:rsidRDefault="00D97DFD" w:rsidP="00D97DFD">
      <w:pPr>
        <w:spacing w:before="100" w:beforeAutospacing="1" w:after="100" w:afterAutospacing="1" w:line="240" w:lineRule="auto"/>
        <w:rPr>
          <w:rFonts w:ascii="Times New Roman" w:eastAsia="Times New Roman" w:hAnsi="Times New Roman" w:cs="Times New Roman"/>
          <w:sz w:val="40"/>
          <w:szCs w:val="40"/>
          <w:lang w:eastAsia="en-IN"/>
        </w:rPr>
      </w:pPr>
    </w:p>
    <w:p w:rsidR="00D97DFD" w:rsidRDefault="00D97DFD" w:rsidP="00D97DFD">
      <w:pPr>
        <w:spacing w:before="100" w:beforeAutospacing="1" w:after="100" w:afterAutospacing="1" w:line="240" w:lineRule="auto"/>
        <w:rPr>
          <w:rFonts w:ascii="Times New Roman" w:eastAsia="Times New Roman" w:hAnsi="Times New Roman" w:cs="Times New Roman"/>
          <w:sz w:val="40"/>
          <w:szCs w:val="40"/>
          <w:lang w:eastAsia="en-IN"/>
        </w:rPr>
      </w:pPr>
    </w:p>
    <w:p w:rsidR="003C325B" w:rsidRDefault="003C325B" w:rsidP="00D97DFD">
      <w:pPr>
        <w:spacing w:before="100" w:beforeAutospacing="1" w:after="100" w:afterAutospacing="1" w:line="240" w:lineRule="auto"/>
        <w:rPr>
          <w:noProof/>
          <w:lang w:eastAsia="en-IN"/>
        </w:rPr>
      </w:pPr>
      <w:r>
        <w:rPr>
          <w:noProof/>
          <w:lang w:eastAsia="en-IN"/>
        </w:rPr>
        <w:drawing>
          <wp:inline distT="0" distB="0" distL="0" distR="0" wp14:anchorId="6D14E0DC" wp14:editId="550357F9">
            <wp:extent cx="5126745" cy="428324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351" t="27514" r="11130" b="16064"/>
                    <a:stretch/>
                  </pic:blipFill>
                  <pic:spPr bwMode="auto">
                    <a:xfrm>
                      <a:off x="0" y="0"/>
                      <a:ext cx="5166503" cy="4316459"/>
                    </a:xfrm>
                    <a:prstGeom prst="rect">
                      <a:avLst/>
                    </a:prstGeom>
                    <a:ln>
                      <a:noFill/>
                    </a:ln>
                    <a:extLst>
                      <a:ext uri="{53640926-AAD7-44D8-BBD7-CCE9431645EC}">
                        <a14:shadowObscured xmlns:a14="http://schemas.microsoft.com/office/drawing/2010/main"/>
                      </a:ext>
                    </a:extLst>
                  </pic:spPr>
                </pic:pic>
              </a:graphicData>
            </a:graphic>
          </wp:inline>
        </w:drawing>
      </w:r>
    </w:p>
    <w:p w:rsidR="00D97DFD" w:rsidRPr="002A635B" w:rsidRDefault="00D97DFD" w:rsidP="002A635B">
      <w:pPr>
        <w:spacing w:before="100" w:beforeAutospacing="1" w:after="100" w:afterAutospacing="1" w:line="240" w:lineRule="auto"/>
        <w:jc w:val="center"/>
        <w:rPr>
          <w:rFonts w:ascii="Times New Roman" w:eastAsia="Times New Roman" w:hAnsi="Times New Roman" w:cs="Times New Roman"/>
          <w:caps/>
          <w:sz w:val="40"/>
          <w:szCs w:val="40"/>
          <w:lang w:eastAsia="en-IN"/>
          <w:rPrChange w:id="16" w:author="Hp" w:date="2025-02-09T07:48:00Z">
            <w:rPr>
              <w:rFonts w:ascii="Times New Roman" w:eastAsia="Times New Roman" w:hAnsi="Times New Roman" w:cs="Times New Roman"/>
              <w:sz w:val="40"/>
              <w:szCs w:val="40"/>
              <w:lang w:eastAsia="en-IN"/>
            </w:rPr>
          </w:rPrChange>
        </w:rPr>
        <w:pPrChange w:id="17" w:author="Hp" w:date="2025-02-09T07:48:00Z">
          <w:pPr>
            <w:spacing w:before="100" w:beforeAutospacing="1" w:after="100" w:afterAutospacing="1" w:line="240" w:lineRule="auto"/>
          </w:pPr>
        </w:pPrChange>
      </w:pPr>
    </w:p>
    <w:p w:rsidR="002A635B" w:rsidRDefault="002A635B" w:rsidP="002A635B">
      <w:pPr>
        <w:spacing w:before="100" w:beforeAutospacing="1" w:after="100" w:afterAutospacing="1" w:line="240" w:lineRule="auto"/>
        <w:jc w:val="center"/>
        <w:outlineLvl w:val="2"/>
        <w:rPr>
          <w:ins w:id="18" w:author="Hp" w:date="2025-02-09T07:48:00Z"/>
          <w:rFonts w:ascii="Times New Roman" w:eastAsia="Times New Roman" w:hAnsi="Times New Roman" w:cs="Times New Roman"/>
          <w:b/>
          <w:bCs/>
          <w:caps/>
          <w:sz w:val="40"/>
          <w:szCs w:val="40"/>
          <w:lang w:eastAsia="en-IN"/>
        </w:rPr>
        <w:pPrChange w:id="19" w:author="Hp" w:date="2025-02-09T07:48:00Z">
          <w:pPr>
            <w:spacing w:before="100" w:beforeAutospacing="1" w:after="100" w:afterAutospacing="1" w:line="240" w:lineRule="auto"/>
            <w:outlineLvl w:val="2"/>
          </w:pPr>
        </w:pPrChange>
      </w:pPr>
    </w:p>
    <w:p w:rsidR="002A635B" w:rsidRDefault="002A635B" w:rsidP="002A635B">
      <w:pPr>
        <w:spacing w:before="100" w:beforeAutospacing="1" w:after="100" w:afterAutospacing="1" w:line="240" w:lineRule="auto"/>
        <w:jc w:val="center"/>
        <w:outlineLvl w:val="2"/>
        <w:rPr>
          <w:ins w:id="20" w:author="Hp" w:date="2025-02-09T07:48:00Z"/>
          <w:rFonts w:ascii="Times New Roman" w:eastAsia="Times New Roman" w:hAnsi="Times New Roman" w:cs="Times New Roman"/>
          <w:b/>
          <w:bCs/>
          <w:caps/>
          <w:sz w:val="40"/>
          <w:szCs w:val="40"/>
          <w:lang w:eastAsia="en-IN"/>
        </w:rPr>
        <w:pPrChange w:id="21" w:author="Hp" w:date="2025-02-09T07:48:00Z">
          <w:pPr>
            <w:spacing w:before="100" w:beforeAutospacing="1" w:after="100" w:afterAutospacing="1" w:line="240" w:lineRule="auto"/>
            <w:outlineLvl w:val="2"/>
          </w:pPr>
        </w:pPrChange>
      </w:pPr>
    </w:p>
    <w:p w:rsidR="00ED7DC8" w:rsidRPr="002A635B" w:rsidRDefault="00ED7DC8" w:rsidP="002A635B">
      <w:pPr>
        <w:spacing w:before="100" w:beforeAutospacing="1" w:after="100" w:afterAutospacing="1" w:line="240" w:lineRule="auto"/>
        <w:jc w:val="center"/>
        <w:outlineLvl w:val="2"/>
        <w:rPr>
          <w:rFonts w:ascii="Times New Roman" w:eastAsia="Times New Roman" w:hAnsi="Times New Roman" w:cs="Times New Roman"/>
          <w:b/>
          <w:bCs/>
          <w:caps/>
          <w:sz w:val="40"/>
          <w:szCs w:val="40"/>
          <w:lang w:eastAsia="en-IN"/>
          <w:rPrChange w:id="22" w:author="Hp" w:date="2025-02-09T07:48:00Z">
            <w:rPr>
              <w:rFonts w:ascii="Times New Roman" w:eastAsia="Times New Roman" w:hAnsi="Times New Roman" w:cs="Times New Roman"/>
              <w:b/>
              <w:bCs/>
              <w:sz w:val="40"/>
              <w:szCs w:val="40"/>
              <w:lang w:eastAsia="en-IN"/>
            </w:rPr>
          </w:rPrChange>
        </w:rPr>
        <w:pPrChange w:id="23" w:author="Hp" w:date="2025-02-09T07:48:00Z">
          <w:pPr>
            <w:spacing w:before="100" w:beforeAutospacing="1" w:after="100" w:afterAutospacing="1" w:line="240" w:lineRule="auto"/>
            <w:outlineLvl w:val="2"/>
          </w:pPr>
        </w:pPrChange>
      </w:pPr>
      <w:r w:rsidRPr="002A635B">
        <w:rPr>
          <w:rFonts w:ascii="Times New Roman" w:eastAsia="Times New Roman" w:hAnsi="Times New Roman" w:cs="Times New Roman"/>
          <w:b/>
          <w:bCs/>
          <w:caps/>
          <w:sz w:val="40"/>
          <w:szCs w:val="40"/>
          <w:lang w:eastAsia="en-IN"/>
          <w:rPrChange w:id="24" w:author="Hp" w:date="2025-02-09T07:48:00Z">
            <w:rPr>
              <w:rFonts w:ascii="Times New Roman" w:eastAsia="Times New Roman" w:hAnsi="Times New Roman" w:cs="Times New Roman"/>
              <w:b/>
              <w:bCs/>
              <w:sz w:val="40"/>
              <w:szCs w:val="40"/>
              <w:lang w:eastAsia="en-IN"/>
            </w:rPr>
          </w:rPrChange>
        </w:rPr>
        <w:t>Exploratory Data Analysis (EDA)</w:t>
      </w:r>
    </w:p>
    <w:p w:rsidR="00ED7DC8" w:rsidRPr="002A635B" w:rsidRDefault="00ED7DC8" w:rsidP="002A635B">
      <w:pPr>
        <w:spacing w:before="100" w:beforeAutospacing="1" w:after="100" w:afterAutospacing="1" w:line="240" w:lineRule="auto"/>
        <w:jc w:val="center"/>
        <w:outlineLvl w:val="3"/>
        <w:rPr>
          <w:rFonts w:ascii="Times New Roman" w:eastAsia="Times New Roman" w:hAnsi="Times New Roman" w:cs="Times New Roman"/>
          <w:b/>
          <w:bCs/>
          <w:caps/>
          <w:sz w:val="40"/>
          <w:szCs w:val="40"/>
          <w:lang w:eastAsia="en-IN"/>
          <w:rPrChange w:id="25" w:author="Hp" w:date="2025-02-09T07:48:00Z">
            <w:rPr>
              <w:rFonts w:ascii="Times New Roman" w:eastAsia="Times New Roman" w:hAnsi="Times New Roman" w:cs="Times New Roman"/>
              <w:b/>
              <w:bCs/>
              <w:sz w:val="40"/>
              <w:szCs w:val="40"/>
              <w:lang w:eastAsia="en-IN"/>
            </w:rPr>
          </w:rPrChange>
        </w:rPr>
        <w:pPrChange w:id="26" w:author="Hp" w:date="2025-02-09T07:48:00Z">
          <w:pPr>
            <w:spacing w:before="100" w:beforeAutospacing="1" w:after="100" w:afterAutospacing="1" w:line="240" w:lineRule="auto"/>
            <w:outlineLvl w:val="3"/>
          </w:pPr>
        </w:pPrChange>
      </w:pPr>
      <w:r w:rsidRPr="002A635B">
        <w:rPr>
          <w:rFonts w:ascii="Times New Roman" w:eastAsia="Times New Roman" w:hAnsi="Times New Roman" w:cs="Times New Roman"/>
          <w:b/>
          <w:bCs/>
          <w:caps/>
          <w:sz w:val="40"/>
          <w:szCs w:val="40"/>
          <w:lang w:eastAsia="en-IN"/>
          <w:rPrChange w:id="27" w:author="Hp" w:date="2025-02-09T07:48:00Z">
            <w:rPr>
              <w:rFonts w:ascii="Times New Roman" w:eastAsia="Times New Roman" w:hAnsi="Times New Roman" w:cs="Times New Roman"/>
              <w:b/>
              <w:bCs/>
              <w:sz w:val="40"/>
              <w:szCs w:val="40"/>
              <w:lang w:eastAsia="en-IN"/>
            </w:rPr>
          </w:rPrChange>
        </w:rPr>
        <w:t>Visualizations and Insights</w:t>
      </w:r>
    </w:p>
    <w:p w:rsidR="00ED7DC8" w:rsidRPr="00D97DFD" w:rsidRDefault="00ED7DC8" w:rsidP="00ED7DC8">
      <w:pPr>
        <w:numPr>
          <w:ilvl w:val="0"/>
          <w:numId w:val="5"/>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b/>
          <w:bCs/>
          <w:sz w:val="40"/>
          <w:szCs w:val="40"/>
          <w:lang w:eastAsia="en-IN"/>
        </w:rPr>
        <w:t>Distribution of Ratings</w:t>
      </w:r>
      <w:r w:rsidRPr="00D97DFD">
        <w:rPr>
          <w:rFonts w:ascii="Times New Roman" w:eastAsia="Times New Roman" w:hAnsi="Times New Roman" w:cs="Times New Roman"/>
          <w:sz w:val="40"/>
          <w:szCs w:val="40"/>
          <w:lang w:eastAsia="en-IN"/>
        </w:rPr>
        <w:t>:</w:t>
      </w:r>
    </w:p>
    <w:p w:rsidR="00ED7DC8" w:rsidRPr="00D97DFD" w:rsidRDefault="00ED7DC8" w:rsidP="00ED7DC8">
      <w:pPr>
        <w:numPr>
          <w:ilvl w:val="1"/>
          <w:numId w:val="5"/>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sz w:val="40"/>
          <w:szCs w:val="40"/>
          <w:lang w:eastAsia="en-IN"/>
        </w:rPr>
        <w:t xml:space="preserve">The average rating across all apps was </w:t>
      </w:r>
      <w:r w:rsidRPr="00D97DFD">
        <w:rPr>
          <w:rFonts w:ascii="Times New Roman" w:eastAsia="Times New Roman" w:hAnsi="Times New Roman" w:cs="Times New Roman"/>
          <w:b/>
          <w:bCs/>
          <w:sz w:val="40"/>
          <w:szCs w:val="40"/>
          <w:lang w:eastAsia="en-IN"/>
        </w:rPr>
        <w:t>4.19</w:t>
      </w:r>
      <w:r w:rsidRPr="00D97DFD">
        <w:rPr>
          <w:rFonts w:ascii="Times New Roman" w:eastAsia="Times New Roman" w:hAnsi="Times New Roman" w:cs="Times New Roman"/>
          <w:sz w:val="40"/>
          <w:szCs w:val="40"/>
          <w:lang w:eastAsia="en-IN"/>
        </w:rPr>
        <w:t xml:space="preserve">, with most apps receiving ratings between </w:t>
      </w:r>
      <w:r w:rsidRPr="00D97DFD">
        <w:rPr>
          <w:rFonts w:ascii="Times New Roman" w:eastAsia="Times New Roman" w:hAnsi="Times New Roman" w:cs="Times New Roman"/>
          <w:b/>
          <w:bCs/>
          <w:sz w:val="40"/>
          <w:szCs w:val="40"/>
          <w:lang w:eastAsia="en-IN"/>
        </w:rPr>
        <w:t>4.0 and 4.5</w:t>
      </w:r>
      <w:r w:rsidRPr="00D97DFD">
        <w:rPr>
          <w:rFonts w:ascii="Times New Roman" w:eastAsia="Times New Roman" w:hAnsi="Times New Roman" w:cs="Times New Roman"/>
          <w:sz w:val="40"/>
          <w:szCs w:val="40"/>
          <w:lang w:eastAsia="en-IN"/>
        </w:rPr>
        <w:t>.</w:t>
      </w:r>
    </w:p>
    <w:p w:rsidR="00ED7DC8" w:rsidRPr="00D97DFD" w:rsidRDefault="00ED7DC8" w:rsidP="00ED7DC8">
      <w:pPr>
        <w:numPr>
          <w:ilvl w:val="1"/>
          <w:numId w:val="5"/>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sz w:val="40"/>
          <w:szCs w:val="40"/>
          <w:lang w:eastAsia="en-IN"/>
        </w:rPr>
        <w:t>Some anomalies were detected where apps had ratings above 5.0, which were removed.</w:t>
      </w:r>
    </w:p>
    <w:p w:rsidR="00ED7DC8" w:rsidRPr="00D97DFD" w:rsidRDefault="00ED7DC8" w:rsidP="00ED7DC8">
      <w:pPr>
        <w:numPr>
          <w:ilvl w:val="0"/>
          <w:numId w:val="5"/>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b/>
          <w:bCs/>
          <w:sz w:val="40"/>
          <w:szCs w:val="40"/>
          <w:lang w:eastAsia="en-IN"/>
        </w:rPr>
        <w:t>Top App Categories</w:t>
      </w:r>
      <w:r w:rsidRPr="00D97DFD">
        <w:rPr>
          <w:rFonts w:ascii="Times New Roman" w:eastAsia="Times New Roman" w:hAnsi="Times New Roman" w:cs="Times New Roman"/>
          <w:sz w:val="40"/>
          <w:szCs w:val="40"/>
          <w:lang w:eastAsia="en-IN"/>
        </w:rPr>
        <w:t>:</w:t>
      </w:r>
    </w:p>
    <w:p w:rsidR="00ED7DC8" w:rsidRPr="00D97DFD" w:rsidRDefault="00ED7DC8" w:rsidP="00ED7DC8">
      <w:pPr>
        <w:numPr>
          <w:ilvl w:val="1"/>
          <w:numId w:val="5"/>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sz w:val="40"/>
          <w:szCs w:val="40"/>
          <w:lang w:eastAsia="en-IN"/>
        </w:rPr>
        <w:t xml:space="preserve">The </w:t>
      </w:r>
      <w:r w:rsidRPr="00D97DFD">
        <w:rPr>
          <w:rFonts w:ascii="Times New Roman" w:eastAsia="Times New Roman" w:hAnsi="Times New Roman" w:cs="Times New Roman"/>
          <w:b/>
          <w:bCs/>
          <w:sz w:val="40"/>
          <w:szCs w:val="40"/>
          <w:lang w:eastAsia="en-IN"/>
        </w:rPr>
        <w:t>Family</w:t>
      </w:r>
      <w:r w:rsidRPr="00D97DFD">
        <w:rPr>
          <w:rFonts w:ascii="Times New Roman" w:eastAsia="Times New Roman" w:hAnsi="Times New Roman" w:cs="Times New Roman"/>
          <w:sz w:val="40"/>
          <w:szCs w:val="40"/>
          <w:lang w:eastAsia="en-IN"/>
        </w:rPr>
        <w:t xml:space="preserve"> category had the highest number of apps, followed by </w:t>
      </w:r>
      <w:r w:rsidRPr="00D97DFD">
        <w:rPr>
          <w:rFonts w:ascii="Times New Roman" w:eastAsia="Times New Roman" w:hAnsi="Times New Roman" w:cs="Times New Roman"/>
          <w:b/>
          <w:bCs/>
          <w:sz w:val="40"/>
          <w:szCs w:val="40"/>
          <w:lang w:eastAsia="en-IN"/>
        </w:rPr>
        <w:t>Games</w:t>
      </w:r>
      <w:r w:rsidRPr="00D97DFD">
        <w:rPr>
          <w:rFonts w:ascii="Times New Roman" w:eastAsia="Times New Roman" w:hAnsi="Times New Roman" w:cs="Times New Roman"/>
          <w:sz w:val="40"/>
          <w:szCs w:val="40"/>
          <w:lang w:eastAsia="en-IN"/>
        </w:rPr>
        <w:t xml:space="preserve"> and </w:t>
      </w:r>
      <w:r w:rsidRPr="00D97DFD">
        <w:rPr>
          <w:rFonts w:ascii="Times New Roman" w:eastAsia="Times New Roman" w:hAnsi="Times New Roman" w:cs="Times New Roman"/>
          <w:b/>
          <w:bCs/>
          <w:sz w:val="40"/>
          <w:szCs w:val="40"/>
          <w:lang w:eastAsia="en-IN"/>
        </w:rPr>
        <w:t>Tools</w:t>
      </w:r>
      <w:r w:rsidRPr="00D97DFD">
        <w:rPr>
          <w:rFonts w:ascii="Times New Roman" w:eastAsia="Times New Roman" w:hAnsi="Times New Roman" w:cs="Times New Roman"/>
          <w:sz w:val="40"/>
          <w:szCs w:val="40"/>
          <w:lang w:eastAsia="en-IN"/>
        </w:rPr>
        <w:t>.</w:t>
      </w:r>
    </w:p>
    <w:p w:rsidR="00ED7DC8" w:rsidRPr="00D97DFD" w:rsidRDefault="00ED7DC8" w:rsidP="00ED7DC8">
      <w:pPr>
        <w:numPr>
          <w:ilvl w:val="1"/>
          <w:numId w:val="5"/>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sz w:val="40"/>
          <w:szCs w:val="40"/>
          <w:lang w:eastAsia="en-IN"/>
        </w:rPr>
        <w:t xml:space="preserve">The </w:t>
      </w:r>
      <w:r w:rsidRPr="00D97DFD">
        <w:rPr>
          <w:rFonts w:ascii="Times New Roman" w:eastAsia="Times New Roman" w:hAnsi="Times New Roman" w:cs="Times New Roman"/>
          <w:b/>
          <w:bCs/>
          <w:sz w:val="40"/>
          <w:szCs w:val="40"/>
          <w:lang w:eastAsia="en-IN"/>
        </w:rPr>
        <w:t>Game</w:t>
      </w:r>
      <w:r w:rsidRPr="00D97DFD">
        <w:rPr>
          <w:rFonts w:ascii="Times New Roman" w:eastAsia="Times New Roman" w:hAnsi="Times New Roman" w:cs="Times New Roman"/>
          <w:sz w:val="40"/>
          <w:szCs w:val="40"/>
          <w:lang w:eastAsia="en-IN"/>
        </w:rPr>
        <w:t xml:space="preserve"> category had the highest total number of installations, indicating its popularity among users.</w:t>
      </w:r>
    </w:p>
    <w:p w:rsidR="00ED7DC8" w:rsidRPr="00D97DFD" w:rsidRDefault="00ED7DC8" w:rsidP="00ED7DC8">
      <w:pPr>
        <w:numPr>
          <w:ilvl w:val="0"/>
          <w:numId w:val="5"/>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b/>
          <w:bCs/>
          <w:sz w:val="40"/>
          <w:szCs w:val="40"/>
          <w:lang w:eastAsia="en-IN"/>
        </w:rPr>
        <w:t>Relationship Between Installs and Ratings</w:t>
      </w:r>
      <w:r w:rsidRPr="00D97DFD">
        <w:rPr>
          <w:rFonts w:ascii="Times New Roman" w:eastAsia="Times New Roman" w:hAnsi="Times New Roman" w:cs="Times New Roman"/>
          <w:sz w:val="40"/>
          <w:szCs w:val="40"/>
          <w:lang w:eastAsia="en-IN"/>
        </w:rPr>
        <w:t>:</w:t>
      </w:r>
    </w:p>
    <w:p w:rsidR="00ED7DC8" w:rsidRPr="00D97DFD" w:rsidRDefault="00ED7DC8" w:rsidP="00ED7DC8">
      <w:pPr>
        <w:numPr>
          <w:ilvl w:val="1"/>
          <w:numId w:val="5"/>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sz w:val="40"/>
          <w:szCs w:val="40"/>
          <w:lang w:eastAsia="en-IN"/>
        </w:rPr>
        <w:t>Apps with higher installs tend to have better ratings.</w:t>
      </w:r>
    </w:p>
    <w:p w:rsidR="00ED7DC8" w:rsidRPr="00D97DFD" w:rsidRDefault="00ED7DC8" w:rsidP="00ED7DC8">
      <w:pPr>
        <w:numPr>
          <w:ilvl w:val="1"/>
          <w:numId w:val="5"/>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sz w:val="40"/>
          <w:szCs w:val="40"/>
          <w:lang w:eastAsia="en-IN"/>
        </w:rPr>
        <w:t>Free apps generally have higher downloads compared to paid apps.</w:t>
      </w:r>
    </w:p>
    <w:p w:rsidR="00ED7DC8" w:rsidRPr="00D97DFD" w:rsidRDefault="00ED7DC8" w:rsidP="00ED7DC8">
      <w:pPr>
        <w:numPr>
          <w:ilvl w:val="0"/>
          <w:numId w:val="5"/>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b/>
          <w:bCs/>
          <w:sz w:val="40"/>
          <w:szCs w:val="40"/>
          <w:lang w:eastAsia="en-IN"/>
        </w:rPr>
        <w:t>Most Popular Apps by Installs</w:t>
      </w:r>
      <w:r w:rsidRPr="00D97DFD">
        <w:rPr>
          <w:rFonts w:ascii="Times New Roman" w:eastAsia="Times New Roman" w:hAnsi="Times New Roman" w:cs="Times New Roman"/>
          <w:sz w:val="40"/>
          <w:szCs w:val="40"/>
          <w:lang w:eastAsia="en-IN"/>
        </w:rPr>
        <w:t>:</w:t>
      </w:r>
    </w:p>
    <w:p w:rsidR="00ED7DC8" w:rsidRPr="00D97DFD" w:rsidRDefault="00ED7DC8" w:rsidP="00ED7DC8">
      <w:pPr>
        <w:numPr>
          <w:ilvl w:val="1"/>
          <w:numId w:val="5"/>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sz w:val="40"/>
          <w:szCs w:val="40"/>
          <w:lang w:eastAsia="en-IN"/>
        </w:rPr>
        <w:t xml:space="preserve">The top categories by installs were </w:t>
      </w:r>
      <w:r w:rsidRPr="00D97DFD">
        <w:rPr>
          <w:rFonts w:ascii="Times New Roman" w:eastAsia="Times New Roman" w:hAnsi="Times New Roman" w:cs="Times New Roman"/>
          <w:b/>
          <w:bCs/>
          <w:sz w:val="40"/>
          <w:szCs w:val="40"/>
          <w:lang w:eastAsia="en-IN"/>
        </w:rPr>
        <w:t>Games, Communication, and Social Media</w:t>
      </w:r>
      <w:r w:rsidRPr="00D97DFD">
        <w:rPr>
          <w:rFonts w:ascii="Times New Roman" w:eastAsia="Times New Roman" w:hAnsi="Times New Roman" w:cs="Times New Roman"/>
          <w:sz w:val="40"/>
          <w:szCs w:val="40"/>
          <w:lang w:eastAsia="en-IN"/>
        </w:rPr>
        <w:t>.</w:t>
      </w:r>
    </w:p>
    <w:p w:rsidR="00ED7DC8" w:rsidDel="002A635B" w:rsidRDefault="00ED7DC8" w:rsidP="00ED7DC8">
      <w:pPr>
        <w:numPr>
          <w:ilvl w:val="1"/>
          <w:numId w:val="5"/>
        </w:numPr>
        <w:spacing w:before="100" w:beforeAutospacing="1" w:after="100" w:afterAutospacing="1" w:line="240" w:lineRule="auto"/>
        <w:rPr>
          <w:del w:id="28" w:author="Hp" w:date="2025-02-09T07:48:00Z"/>
          <w:rFonts w:ascii="Times New Roman" w:eastAsia="Times New Roman" w:hAnsi="Times New Roman" w:cs="Times New Roman"/>
          <w:sz w:val="40"/>
          <w:szCs w:val="40"/>
          <w:lang w:eastAsia="en-IN"/>
        </w:rPr>
      </w:pPr>
      <w:r w:rsidRPr="00D97DFD">
        <w:rPr>
          <w:rFonts w:ascii="Times New Roman" w:eastAsia="Times New Roman" w:hAnsi="Times New Roman" w:cs="Times New Roman"/>
          <w:sz w:val="40"/>
          <w:szCs w:val="40"/>
          <w:lang w:eastAsia="en-IN"/>
        </w:rPr>
        <w:t xml:space="preserve">Apps in the </w:t>
      </w:r>
      <w:r w:rsidRPr="00D97DFD">
        <w:rPr>
          <w:rFonts w:ascii="Times New Roman" w:eastAsia="Times New Roman" w:hAnsi="Times New Roman" w:cs="Times New Roman"/>
          <w:b/>
          <w:bCs/>
          <w:sz w:val="40"/>
          <w:szCs w:val="40"/>
          <w:lang w:eastAsia="en-IN"/>
        </w:rPr>
        <w:t>Productivity and Business</w:t>
      </w:r>
      <w:r w:rsidRPr="00D97DFD">
        <w:rPr>
          <w:rFonts w:ascii="Times New Roman" w:eastAsia="Times New Roman" w:hAnsi="Times New Roman" w:cs="Times New Roman"/>
          <w:sz w:val="40"/>
          <w:szCs w:val="40"/>
          <w:lang w:eastAsia="en-IN"/>
        </w:rPr>
        <w:t xml:space="preserve"> categories also had significant user engagement</w:t>
      </w:r>
      <w:del w:id="29" w:author="Hp" w:date="2025-02-09T07:48:00Z">
        <w:r w:rsidRPr="00D97DFD" w:rsidDel="002A635B">
          <w:rPr>
            <w:rFonts w:ascii="Times New Roman" w:eastAsia="Times New Roman" w:hAnsi="Times New Roman" w:cs="Times New Roman"/>
            <w:sz w:val="40"/>
            <w:szCs w:val="40"/>
            <w:lang w:eastAsia="en-IN"/>
          </w:rPr>
          <w:delText>.</w:delText>
        </w:r>
      </w:del>
    </w:p>
    <w:p w:rsidR="00D97DFD" w:rsidRPr="002A635B" w:rsidDel="002A635B" w:rsidRDefault="00D97DFD" w:rsidP="002A635B">
      <w:pPr>
        <w:numPr>
          <w:ilvl w:val="1"/>
          <w:numId w:val="5"/>
        </w:numPr>
        <w:spacing w:before="100" w:beforeAutospacing="1" w:after="100" w:afterAutospacing="1" w:line="240" w:lineRule="auto"/>
        <w:rPr>
          <w:del w:id="30" w:author="Hp" w:date="2025-02-09T07:48:00Z"/>
          <w:rFonts w:ascii="Times New Roman" w:eastAsia="Times New Roman" w:hAnsi="Times New Roman" w:cs="Times New Roman"/>
          <w:sz w:val="40"/>
          <w:szCs w:val="40"/>
          <w:lang w:eastAsia="en-IN"/>
          <w:rPrChange w:id="31" w:author="Hp" w:date="2025-02-09T07:48:00Z">
            <w:rPr>
              <w:del w:id="32" w:author="Hp" w:date="2025-02-09T07:48:00Z"/>
              <w:rFonts w:ascii="Times New Roman" w:eastAsia="Times New Roman" w:hAnsi="Times New Roman" w:cs="Times New Roman"/>
              <w:sz w:val="40"/>
              <w:szCs w:val="40"/>
              <w:lang w:eastAsia="en-IN"/>
            </w:rPr>
          </w:rPrChange>
        </w:rPr>
        <w:pPrChange w:id="33" w:author="Hp" w:date="2025-02-09T07:48:00Z">
          <w:pPr>
            <w:spacing w:before="100" w:beforeAutospacing="1" w:after="100" w:afterAutospacing="1" w:line="240" w:lineRule="auto"/>
          </w:pPr>
        </w:pPrChange>
      </w:pPr>
    </w:p>
    <w:p w:rsidR="00D97DFD" w:rsidDel="002A635B" w:rsidRDefault="00D97DFD" w:rsidP="00D97DFD">
      <w:pPr>
        <w:spacing w:before="100" w:beforeAutospacing="1" w:after="100" w:afterAutospacing="1" w:line="240" w:lineRule="auto"/>
        <w:rPr>
          <w:del w:id="34" w:author="Hp" w:date="2025-02-09T07:48:00Z"/>
          <w:rFonts w:ascii="Times New Roman" w:eastAsia="Times New Roman" w:hAnsi="Times New Roman" w:cs="Times New Roman"/>
          <w:sz w:val="40"/>
          <w:szCs w:val="40"/>
          <w:lang w:eastAsia="en-IN"/>
        </w:rPr>
      </w:pPr>
    </w:p>
    <w:p w:rsidR="00D97DFD" w:rsidDel="002A635B" w:rsidRDefault="00D97DFD" w:rsidP="00D97DFD">
      <w:pPr>
        <w:spacing w:before="100" w:beforeAutospacing="1" w:after="100" w:afterAutospacing="1" w:line="240" w:lineRule="auto"/>
        <w:rPr>
          <w:del w:id="35" w:author="Hp" w:date="2025-02-09T07:48:00Z"/>
          <w:rFonts w:ascii="Times New Roman" w:eastAsia="Times New Roman" w:hAnsi="Times New Roman" w:cs="Times New Roman"/>
          <w:sz w:val="40"/>
          <w:szCs w:val="40"/>
          <w:lang w:eastAsia="en-IN"/>
        </w:rPr>
      </w:pPr>
    </w:p>
    <w:p w:rsidR="003C325B" w:rsidRPr="00D97DFD" w:rsidRDefault="003C325B" w:rsidP="002A635B">
      <w:pPr>
        <w:numPr>
          <w:ilvl w:val="1"/>
          <w:numId w:val="5"/>
        </w:numPr>
        <w:spacing w:before="100" w:beforeAutospacing="1" w:after="100" w:afterAutospacing="1" w:line="240" w:lineRule="auto"/>
        <w:rPr>
          <w:rFonts w:ascii="Times New Roman" w:eastAsia="Times New Roman" w:hAnsi="Times New Roman" w:cs="Times New Roman"/>
          <w:sz w:val="40"/>
          <w:szCs w:val="40"/>
          <w:lang w:eastAsia="en-IN"/>
        </w:rPr>
        <w:pPrChange w:id="36" w:author="Hp" w:date="2025-02-09T07:48:00Z">
          <w:pPr>
            <w:spacing w:before="100" w:beforeAutospacing="1" w:after="100" w:afterAutospacing="1" w:line="240" w:lineRule="auto"/>
          </w:pPr>
        </w:pPrChange>
      </w:pPr>
    </w:p>
    <w:p w:rsidR="00ED7DC8" w:rsidRPr="00D97DFD" w:rsidRDefault="00ED7DC8" w:rsidP="00ED7DC8">
      <w:pPr>
        <w:numPr>
          <w:ilvl w:val="0"/>
          <w:numId w:val="5"/>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b/>
          <w:bCs/>
          <w:sz w:val="40"/>
          <w:szCs w:val="40"/>
          <w:lang w:eastAsia="en-IN"/>
        </w:rPr>
        <w:lastRenderedPageBreak/>
        <w:t>Correlation Analysis</w:t>
      </w:r>
      <w:r w:rsidRPr="00D97DFD">
        <w:rPr>
          <w:rFonts w:ascii="Times New Roman" w:eastAsia="Times New Roman" w:hAnsi="Times New Roman" w:cs="Times New Roman"/>
          <w:sz w:val="40"/>
          <w:szCs w:val="40"/>
          <w:lang w:eastAsia="en-IN"/>
        </w:rPr>
        <w:t>:</w:t>
      </w:r>
    </w:p>
    <w:p w:rsidR="00ED7DC8" w:rsidRPr="00D97DFD" w:rsidRDefault="00ED7DC8" w:rsidP="00ED7DC8">
      <w:pPr>
        <w:numPr>
          <w:ilvl w:val="1"/>
          <w:numId w:val="5"/>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b/>
          <w:bCs/>
          <w:sz w:val="40"/>
          <w:szCs w:val="40"/>
          <w:lang w:eastAsia="en-IN"/>
        </w:rPr>
        <w:t>Reviews and Installs</w:t>
      </w:r>
      <w:r w:rsidRPr="00D97DFD">
        <w:rPr>
          <w:rFonts w:ascii="Times New Roman" w:eastAsia="Times New Roman" w:hAnsi="Times New Roman" w:cs="Times New Roman"/>
          <w:sz w:val="40"/>
          <w:szCs w:val="40"/>
          <w:lang w:eastAsia="en-IN"/>
        </w:rPr>
        <w:t xml:space="preserve"> had a strong positive correlation (</w:t>
      </w:r>
      <w:r w:rsidRPr="00D97DFD">
        <w:rPr>
          <w:rFonts w:ascii="Times New Roman" w:eastAsia="Times New Roman" w:hAnsi="Times New Roman" w:cs="Times New Roman"/>
          <w:b/>
          <w:bCs/>
          <w:sz w:val="40"/>
          <w:szCs w:val="40"/>
          <w:lang w:eastAsia="en-IN"/>
        </w:rPr>
        <w:t>0.64</w:t>
      </w:r>
      <w:r w:rsidRPr="00D97DFD">
        <w:rPr>
          <w:rFonts w:ascii="Times New Roman" w:eastAsia="Times New Roman" w:hAnsi="Times New Roman" w:cs="Times New Roman"/>
          <w:sz w:val="40"/>
          <w:szCs w:val="40"/>
          <w:lang w:eastAsia="en-IN"/>
        </w:rPr>
        <w:t>), meaning that apps with more installs tend to have more reviews.</w:t>
      </w:r>
    </w:p>
    <w:p w:rsidR="00ED7DC8" w:rsidRDefault="00ED7DC8" w:rsidP="00ED7DC8">
      <w:pPr>
        <w:numPr>
          <w:ilvl w:val="1"/>
          <w:numId w:val="5"/>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b/>
          <w:bCs/>
          <w:sz w:val="40"/>
          <w:szCs w:val="40"/>
          <w:lang w:eastAsia="en-IN"/>
        </w:rPr>
        <w:t>Size and Installs</w:t>
      </w:r>
      <w:r w:rsidRPr="00D97DFD">
        <w:rPr>
          <w:rFonts w:ascii="Times New Roman" w:eastAsia="Times New Roman" w:hAnsi="Times New Roman" w:cs="Times New Roman"/>
          <w:sz w:val="40"/>
          <w:szCs w:val="40"/>
          <w:lang w:eastAsia="en-IN"/>
        </w:rPr>
        <w:t xml:space="preserve"> showed a weak correlation, indicating that app size is not a major factor in determining popularity.</w:t>
      </w:r>
    </w:p>
    <w:p w:rsidR="003C325B" w:rsidRDefault="003C325B" w:rsidP="003C325B">
      <w:pPr>
        <w:spacing w:before="100" w:beforeAutospacing="1" w:after="100" w:afterAutospacing="1" w:line="240" w:lineRule="auto"/>
        <w:rPr>
          <w:rFonts w:ascii="Times New Roman" w:eastAsia="Times New Roman" w:hAnsi="Times New Roman" w:cs="Times New Roman"/>
          <w:sz w:val="40"/>
          <w:szCs w:val="40"/>
          <w:lang w:eastAsia="en-IN"/>
        </w:rPr>
      </w:pPr>
    </w:p>
    <w:p w:rsidR="003C325B" w:rsidRDefault="0079275A" w:rsidP="003C325B">
      <w:pPr>
        <w:spacing w:before="100" w:beforeAutospacing="1" w:after="100" w:afterAutospacing="1" w:line="240" w:lineRule="auto"/>
        <w:rPr>
          <w:rFonts w:ascii="Times New Roman" w:eastAsia="Times New Roman" w:hAnsi="Times New Roman" w:cs="Times New Roman"/>
          <w:sz w:val="40"/>
          <w:szCs w:val="40"/>
          <w:lang w:eastAsia="en-IN"/>
        </w:rPr>
      </w:pPr>
      <w:moveFromRangeStart w:id="37" w:author="Hp" w:date="2025-02-09T07:48:00Z" w:name="move189979739"/>
      <w:moveFrom w:id="38" w:author="Hp" w:date="2025-02-09T07:48:00Z">
        <w:r w:rsidDel="002A635B">
          <w:rPr>
            <w:noProof/>
            <w:lang w:eastAsia="en-IN"/>
          </w:rPr>
          <w:drawing>
            <wp:inline distT="0" distB="0" distL="0" distR="0" wp14:anchorId="5199DDD8" wp14:editId="16E07EC3">
              <wp:extent cx="6065958" cy="3582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936" t="29141" r="18278" b="14870"/>
                      <a:stretch/>
                    </pic:blipFill>
                    <pic:spPr bwMode="auto">
                      <a:xfrm>
                        <a:off x="0" y="0"/>
                        <a:ext cx="6099500" cy="3602481"/>
                      </a:xfrm>
                      <a:prstGeom prst="rect">
                        <a:avLst/>
                      </a:prstGeom>
                      <a:ln>
                        <a:noFill/>
                      </a:ln>
                      <a:extLst>
                        <a:ext uri="{53640926-AAD7-44D8-BBD7-CCE9431645EC}">
                          <a14:shadowObscured xmlns:a14="http://schemas.microsoft.com/office/drawing/2010/main"/>
                        </a:ext>
                      </a:extLst>
                    </pic:spPr>
                  </pic:pic>
                </a:graphicData>
              </a:graphic>
            </wp:inline>
          </w:drawing>
        </w:r>
      </w:moveFrom>
      <w:moveFromRangeEnd w:id="37"/>
    </w:p>
    <w:p w:rsidR="003C325B" w:rsidRPr="00D97DFD" w:rsidRDefault="003C325B" w:rsidP="003C325B">
      <w:pPr>
        <w:spacing w:before="100" w:beforeAutospacing="1" w:after="100" w:afterAutospacing="1" w:line="240" w:lineRule="auto"/>
        <w:rPr>
          <w:rFonts w:ascii="Times New Roman" w:eastAsia="Times New Roman" w:hAnsi="Times New Roman" w:cs="Times New Roman"/>
          <w:sz w:val="40"/>
          <w:szCs w:val="40"/>
          <w:lang w:eastAsia="en-IN"/>
        </w:rPr>
      </w:pPr>
    </w:p>
    <w:p w:rsidR="002A635B" w:rsidRDefault="002A635B" w:rsidP="00ED7DC8">
      <w:pPr>
        <w:spacing w:before="100" w:beforeAutospacing="1" w:after="100" w:afterAutospacing="1" w:line="240" w:lineRule="auto"/>
        <w:outlineLvl w:val="2"/>
        <w:rPr>
          <w:ins w:id="39" w:author="Hp" w:date="2025-02-09T07:48:00Z"/>
          <w:rFonts w:ascii="Times New Roman" w:eastAsia="Times New Roman" w:hAnsi="Times New Roman" w:cs="Times New Roman"/>
          <w:b/>
          <w:bCs/>
          <w:sz w:val="48"/>
          <w:szCs w:val="48"/>
          <w:lang w:eastAsia="en-IN"/>
        </w:rPr>
      </w:pPr>
      <w:moveToRangeStart w:id="40" w:author="Hp" w:date="2025-02-09T07:48:00Z" w:name="move189979739"/>
      <w:moveTo w:id="41" w:author="Hp" w:date="2025-02-09T07:48:00Z">
        <w:r>
          <w:rPr>
            <w:noProof/>
            <w:lang w:eastAsia="en-IN"/>
          </w:rPr>
          <w:drawing>
            <wp:inline distT="0" distB="0" distL="0" distR="0" wp14:anchorId="781E26F3" wp14:editId="37C91F28">
              <wp:extent cx="5731175" cy="4138863"/>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936" t="29141" r="18278" b="14870"/>
                      <a:stretch/>
                    </pic:blipFill>
                    <pic:spPr bwMode="auto">
                      <a:xfrm>
                        <a:off x="0" y="0"/>
                        <a:ext cx="5734379" cy="4141177"/>
                      </a:xfrm>
                      <a:prstGeom prst="rect">
                        <a:avLst/>
                      </a:prstGeom>
                      <a:ln>
                        <a:noFill/>
                      </a:ln>
                      <a:extLst>
                        <a:ext uri="{53640926-AAD7-44D8-BBD7-CCE9431645EC}">
                          <a14:shadowObscured xmlns:a14="http://schemas.microsoft.com/office/drawing/2010/main"/>
                        </a:ext>
                      </a:extLst>
                    </pic:spPr>
                  </pic:pic>
                </a:graphicData>
              </a:graphic>
            </wp:inline>
          </w:drawing>
        </w:r>
      </w:moveTo>
      <w:moveToRangeEnd w:id="40"/>
    </w:p>
    <w:p w:rsidR="002A635B" w:rsidRDefault="002A635B" w:rsidP="00ED7DC8">
      <w:pPr>
        <w:spacing w:before="100" w:beforeAutospacing="1" w:after="100" w:afterAutospacing="1" w:line="240" w:lineRule="auto"/>
        <w:outlineLvl w:val="2"/>
        <w:rPr>
          <w:ins w:id="42" w:author="Hp" w:date="2025-02-09T07:48:00Z"/>
          <w:rFonts w:ascii="Times New Roman" w:eastAsia="Times New Roman" w:hAnsi="Times New Roman" w:cs="Times New Roman"/>
          <w:b/>
          <w:bCs/>
          <w:sz w:val="48"/>
          <w:szCs w:val="48"/>
          <w:lang w:eastAsia="en-IN"/>
        </w:rPr>
      </w:pPr>
    </w:p>
    <w:p w:rsidR="002A635B" w:rsidRDefault="002A635B" w:rsidP="00ED7DC8">
      <w:pPr>
        <w:spacing w:before="100" w:beforeAutospacing="1" w:after="100" w:afterAutospacing="1" w:line="240" w:lineRule="auto"/>
        <w:outlineLvl w:val="2"/>
        <w:rPr>
          <w:ins w:id="43" w:author="Hp" w:date="2025-02-09T07:48:00Z"/>
          <w:rFonts w:ascii="Times New Roman" w:eastAsia="Times New Roman" w:hAnsi="Times New Roman" w:cs="Times New Roman"/>
          <w:b/>
          <w:bCs/>
          <w:sz w:val="48"/>
          <w:szCs w:val="48"/>
          <w:lang w:eastAsia="en-IN"/>
        </w:rPr>
      </w:pPr>
    </w:p>
    <w:p w:rsidR="002A635B" w:rsidRDefault="002A635B" w:rsidP="00ED7DC8">
      <w:pPr>
        <w:spacing w:before="100" w:beforeAutospacing="1" w:after="100" w:afterAutospacing="1" w:line="240" w:lineRule="auto"/>
        <w:outlineLvl w:val="2"/>
        <w:rPr>
          <w:ins w:id="44" w:author="Hp" w:date="2025-02-09T07:48:00Z"/>
          <w:rFonts w:ascii="Times New Roman" w:eastAsia="Times New Roman" w:hAnsi="Times New Roman" w:cs="Times New Roman"/>
          <w:b/>
          <w:bCs/>
          <w:sz w:val="48"/>
          <w:szCs w:val="48"/>
          <w:lang w:eastAsia="en-IN"/>
        </w:rPr>
      </w:pPr>
    </w:p>
    <w:p w:rsidR="00ED7DC8" w:rsidRPr="002A635B" w:rsidRDefault="00ED7DC8" w:rsidP="002A635B">
      <w:pPr>
        <w:spacing w:before="100" w:beforeAutospacing="1" w:after="100" w:afterAutospacing="1" w:line="240" w:lineRule="auto"/>
        <w:jc w:val="center"/>
        <w:outlineLvl w:val="2"/>
        <w:rPr>
          <w:rFonts w:ascii="Times New Roman" w:eastAsia="Times New Roman" w:hAnsi="Times New Roman" w:cs="Times New Roman"/>
          <w:b/>
          <w:bCs/>
          <w:caps/>
          <w:sz w:val="48"/>
          <w:szCs w:val="48"/>
          <w:lang w:eastAsia="en-IN"/>
          <w:rPrChange w:id="45" w:author="Hp" w:date="2025-02-09T07:48:00Z">
            <w:rPr>
              <w:rFonts w:ascii="Times New Roman" w:eastAsia="Times New Roman" w:hAnsi="Times New Roman" w:cs="Times New Roman"/>
              <w:b/>
              <w:bCs/>
              <w:sz w:val="48"/>
              <w:szCs w:val="48"/>
              <w:lang w:eastAsia="en-IN"/>
            </w:rPr>
          </w:rPrChange>
        </w:rPr>
        <w:pPrChange w:id="46" w:author="Hp" w:date="2025-02-09T07:48:00Z">
          <w:pPr>
            <w:spacing w:before="100" w:beforeAutospacing="1" w:after="100" w:afterAutospacing="1" w:line="240" w:lineRule="auto"/>
            <w:outlineLvl w:val="2"/>
          </w:pPr>
        </w:pPrChange>
      </w:pPr>
      <w:r w:rsidRPr="002A635B">
        <w:rPr>
          <w:rFonts w:ascii="Times New Roman" w:eastAsia="Times New Roman" w:hAnsi="Times New Roman" w:cs="Times New Roman"/>
          <w:b/>
          <w:bCs/>
          <w:caps/>
          <w:sz w:val="48"/>
          <w:szCs w:val="48"/>
          <w:lang w:eastAsia="en-IN"/>
          <w:rPrChange w:id="47" w:author="Hp" w:date="2025-02-09T07:48:00Z">
            <w:rPr>
              <w:rFonts w:ascii="Times New Roman" w:eastAsia="Times New Roman" w:hAnsi="Times New Roman" w:cs="Times New Roman"/>
              <w:b/>
              <w:bCs/>
              <w:sz w:val="48"/>
              <w:szCs w:val="48"/>
              <w:lang w:eastAsia="en-IN"/>
            </w:rPr>
          </w:rPrChange>
        </w:rPr>
        <w:t>Results and Key Findings</w:t>
      </w:r>
    </w:p>
    <w:p w:rsidR="00ED7DC8" w:rsidRPr="00D97DFD" w:rsidRDefault="00ED7DC8" w:rsidP="00ED7DC8">
      <w:pPr>
        <w:numPr>
          <w:ilvl w:val="0"/>
          <w:numId w:val="6"/>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b/>
          <w:bCs/>
          <w:sz w:val="40"/>
          <w:szCs w:val="40"/>
          <w:lang w:eastAsia="en-IN"/>
        </w:rPr>
        <w:t>The most popular app categories</w:t>
      </w:r>
      <w:r w:rsidRPr="00D97DFD">
        <w:rPr>
          <w:rFonts w:ascii="Times New Roman" w:eastAsia="Times New Roman" w:hAnsi="Times New Roman" w:cs="Times New Roman"/>
          <w:sz w:val="40"/>
          <w:szCs w:val="40"/>
          <w:lang w:eastAsia="en-IN"/>
        </w:rPr>
        <w:t xml:space="preserve"> in terms of installs are </w:t>
      </w:r>
      <w:r w:rsidRPr="00D97DFD">
        <w:rPr>
          <w:rFonts w:ascii="Times New Roman" w:eastAsia="Times New Roman" w:hAnsi="Times New Roman" w:cs="Times New Roman"/>
          <w:b/>
          <w:bCs/>
          <w:sz w:val="40"/>
          <w:szCs w:val="40"/>
          <w:lang w:eastAsia="en-IN"/>
        </w:rPr>
        <w:t>Games, Communication, and Social</w:t>
      </w:r>
      <w:r w:rsidRPr="00D97DFD">
        <w:rPr>
          <w:rFonts w:ascii="Times New Roman" w:eastAsia="Times New Roman" w:hAnsi="Times New Roman" w:cs="Times New Roman"/>
          <w:sz w:val="40"/>
          <w:szCs w:val="40"/>
          <w:lang w:eastAsia="en-IN"/>
        </w:rPr>
        <w:t>.</w:t>
      </w:r>
    </w:p>
    <w:p w:rsidR="00ED7DC8" w:rsidRPr="00D97DFD" w:rsidRDefault="00ED7DC8" w:rsidP="00ED7DC8">
      <w:pPr>
        <w:numPr>
          <w:ilvl w:val="0"/>
          <w:numId w:val="6"/>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b/>
          <w:bCs/>
          <w:sz w:val="40"/>
          <w:szCs w:val="40"/>
          <w:lang w:eastAsia="en-IN"/>
        </w:rPr>
        <w:t>Paid apps have significantly lower installs</w:t>
      </w:r>
      <w:r w:rsidRPr="00D97DFD">
        <w:rPr>
          <w:rFonts w:ascii="Times New Roman" w:eastAsia="Times New Roman" w:hAnsi="Times New Roman" w:cs="Times New Roman"/>
          <w:sz w:val="40"/>
          <w:szCs w:val="40"/>
          <w:lang w:eastAsia="en-IN"/>
        </w:rPr>
        <w:t xml:space="preserve"> compared to free apps, suggesting that users prefer free applications.</w:t>
      </w:r>
    </w:p>
    <w:p w:rsidR="00ED7DC8" w:rsidRPr="00D97DFD" w:rsidRDefault="00ED7DC8" w:rsidP="00ED7DC8">
      <w:pPr>
        <w:numPr>
          <w:ilvl w:val="0"/>
          <w:numId w:val="6"/>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b/>
          <w:bCs/>
          <w:sz w:val="40"/>
          <w:szCs w:val="40"/>
          <w:lang w:eastAsia="en-IN"/>
        </w:rPr>
        <w:t>Higher-rated apps tend to be in categories like Education, Events, and Books &amp; Reference</w:t>
      </w:r>
      <w:r w:rsidRPr="00D97DFD">
        <w:rPr>
          <w:rFonts w:ascii="Times New Roman" w:eastAsia="Times New Roman" w:hAnsi="Times New Roman" w:cs="Times New Roman"/>
          <w:sz w:val="40"/>
          <w:szCs w:val="40"/>
          <w:lang w:eastAsia="en-IN"/>
        </w:rPr>
        <w:t>.</w:t>
      </w:r>
    </w:p>
    <w:p w:rsidR="00ED7DC8" w:rsidRPr="00D97DFD" w:rsidRDefault="00ED7DC8" w:rsidP="00ED7DC8">
      <w:pPr>
        <w:numPr>
          <w:ilvl w:val="0"/>
          <w:numId w:val="6"/>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b/>
          <w:bCs/>
          <w:sz w:val="40"/>
          <w:szCs w:val="40"/>
          <w:lang w:eastAsia="en-IN"/>
        </w:rPr>
        <w:t>The number of installs is a strong indicator of user engagement, with apps that have more installs receiving more reviews</w:t>
      </w:r>
      <w:r w:rsidRPr="00D97DFD">
        <w:rPr>
          <w:rFonts w:ascii="Times New Roman" w:eastAsia="Times New Roman" w:hAnsi="Times New Roman" w:cs="Times New Roman"/>
          <w:sz w:val="40"/>
          <w:szCs w:val="40"/>
          <w:lang w:eastAsia="en-IN"/>
        </w:rPr>
        <w:t>.</w:t>
      </w:r>
    </w:p>
    <w:p w:rsidR="00ED7DC8" w:rsidRDefault="00ED7DC8" w:rsidP="00ED7DC8">
      <w:pPr>
        <w:numPr>
          <w:ilvl w:val="0"/>
          <w:numId w:val="6"/>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b/>
          <w:bCs/>
          <w:sz w:val="40"/>
          <w:szCs w:val="40"/>
          <w:lang w:eastAsia="en-IN"/>
        </w:rPr>
        <w:t>Most apps have ratings between 4.0 and 4.5</w:t>
      </w:r>
      <w:r w:rsidRPr="00D97DFD">
        <w:rPr>
          <w:rFonts w:ascii="Times New Roman" w:eastAsia="Times New Roman" w:hAnsi="Times New Roman" w:cs="Times New Roman"/>
          <w:sz w:val="40"/>
          <w:szCs w:val="40"/>
          <w:lang w:eastAsia="en-IN"/>
        </w:rPr>
        <w:t>, indicating general user satisfaction.</w:t>
      </w:r>
    </w:p>
    <w:p w:rsidR="00D97DFD" w:rsidRDefault="00D97DFD" w:rsidP="00D97DFD">
      <w:pPr>
        <w:spacing w:before="100" w:beforeAutospacing="1" w:after="100" w:afterAutospacing="1" w:line="240" w:lineRule="auto"/>
        <w:rPr>
          <w:rFonts w:ascii="Times New Roman" w:eastAsia="Times New Roman" w:hAnsi="Times New Roman" w:cs="Times New Roman"/>
          <w:sz w:val="40"/>
          <w:szCs w:val="40"/>
          <w:lang w:eastAsia="en-IN"/>
        </w:rPr>
      </w:pPr>
    </w:p>
    <w:p w:rsidR="00D97DFD" w:rsidRDefault="00D97DFD" w:rsidP="00D97DFD">
      <w:pPr>
        <w:spacing w:before="100" w:beforeAutospacing="1" w:after="100" w:afterAutospacing="1" w:line="240" w:lineRule="auto"/>
        <w:rPr>
          <w:rFonts w:ascii="Times New Roman" w:eastAsia="Times New Roman" w:hAnsi="Times New Roman" w:cs="Times New Roman"/>
          <w:sz w:val="40"/>
          <w:szCs w:val="40"/>
          <w:lang w:eastAsia="en-IN"/>
        </w:rPr>
      </w:pPr>
    </w:p>
    <w:p w:rsidR="00D97DFD" w:rsidRDefault="00D97DFD" w:rsidP="00D97DFD">
      <w:pPr>
        <w:spacing w:before="100" w:beforeAutospacing="1" w:after="100" w:afterAutospacing="1" w:line="240" w:lineRule="auto"/>
        <w:rPr>
          <w:rFonts w:ascii="Times New Roman" w:eastAsia="Times New Roman" w:hAnsi="Times New Roman" w:cs="Times New Roman"/>
          <w:sz w:val="40"/>
          <w:szCs w:val="40"/>
          <w:lang w:eastAsia="en-IN"/>
        </w:rPr>
      </w:pPr>
    </w:p>
    <w:p w:rsidR="00D97DFD" w:rsidRPr="00D97DFD" w:rsidRDefault="00D97DFD" w:rsidP="00D97DFD">
      <w:pPr>
        <w:spacing w:before="100" w:beforeAutospacing="1" w:after="100" w:afterAutospacing="1" w:line="240" w:lineRule="auto"/>
        <w:rPr>
          <w:rFonts w:ascii="Times New Roman" w:eastAsia="Times New Roman" w:hAnsi="Times New Roman" w:cs="Times New Roman"/>
          <w:sz w:val="40"/>
          <w:szCs w:val="40"/>
          <w:lang w:eastAsia="en-IN"/>
        </w:rPr>
      </w:pPr>
    </w:p>
    <w:p w:rsidR="00ED7DC8" w:rsidRPr="002A635B" w:rsidRDefault="00ED7DC8" w:rsidP="002A635B">
      <w:pPr>
        <w:spacing w:before="100" w:beforeAutospacing="1" w:after="100" w:afterAutospacing="1" w:line="240" w:lineRule="auto"/>
        <w:jc w:val="center"/>
        <w:outlineLvl w:val="2"/>
        <w:rPr>
          <w:rFonts w:ascii="Times New Roman" w:eastAsia="Times New Roman" w:hAnsi="Times New Roman" w:cs="Times New Roman"/>
          <w:b/>
          <w:bCs/>
          <w:caps/>
          <w:sz w:val="48"/>
          <w:szCs w:val="48"/>
          <w:lang w:eastAsia="en-IN"/>
          <w:rPrChange w:id="48" w:author="Hp" w:date="2025-02-09T07:49:00Z">
            <w:rPr>
              <w:rFonts w:ascii="Times New Roman" w:eastAsia="Times New Roman" w:hAnsi="Times New Roman" w:cs="Times New Roman"/>
              <w:b/>
              <w:bCs/>
              <w:sz w:val="48"/>
              <w:szCs w:val="48"/>
              <w:lang w:eastAsia="en-IN"/>
            </w:rPr>
          </w:rPrChange>
        </w:rPr>
        <w:pPrChange w:id="49" w:author="Hp" w:date="2025-02-09T07:49:00Z">
          <w:pPr>
            <w:spacing w:before="100" w:beforeAutospacing="1" w:after="100" w:afterAutospacing="1" w:line="240" w:lineRule="auto"/>
            <w:outlineLvl w:val="2"/>
          </w:pPr>
        </w:pPrChange>
      </w:pPr>
      <w:r w:rsidRPr="002A635B">
        <w:rPr>
          <w:rFonts w:ascii="Times New Roman" w:eastAsia="Times New Roman" w:hAnsi="Times New Roman" w:cs="Times New Roman"/>
          <w:b/>
          <w:bCs/>
          <w:caps/>
          <w:sz w:val="48"/>
          <w:szCs w:val="48"/>
          <w:lang w:eastAsia="en-IN"/>
          <w:rPrChange w:id="50" w:author="Hp" w:date="2025-02-09T07:49:00Z">
            <w:rPr>
              <w:rFonts w:ascii="Times New Roman" w:eastAsia="Times New Roman" w:hAnsi="Times New Roman" w:cs="Times New Roman"/>
              <w:b/>
              <w:bCs/>
              <w:sz w:val="48"/>
              <w:szCs w:val="48"/>
              <w:lang w:eastAsia="en-IN"/>
            </w:rPr>
          </w:rPrChange>
        </w:rPr>
        <w:t>Recommendations</w:t>
      </w:r>
    </w:p>
    <w:p w:rsidR="00ED7DC8" w:rsidRPr="00D97DFD" w:rsidRDefault="00ED7DC8" w:rsidP="00ED7DC8">
      <w:pPr>
        <w:numPr>
          <w:ilvl w:val="0"/>
          <w:numId w:val="7"/>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b/>
          <w:bCs/>
          <w:sz w:val="40"/>
          <w:szCs w:val="40"/>
          <w:lang w:eastAsia="en-IN"/>
        </w:rPr>
        <w:t>For developers targeting high engagement</w:t>
      </w:r>
      <w:r w:rsidRPr="00D97DFD">
        <w:rPr>
          <w:rFonts w:ascii="Times New Roman" w:eastAsia="Times New Roman" w:hAnsi="Times New Roman" w:cs="Times New Roman"/>
          <w:sz w:val="40"/>
          <w:szCs w:val="40"/>
          <w:lang w:eastAsia="en-IN"/>
        </w:rPr>
        <w:t xml:space="preserve">, focusing on </w:t>
      </w:r>
      <w:r w:rsidRPr="00D97DFD">
        <w:rPr>
          <w:rFonts w:ascii="Times New Roman" w:eastAsia="Times New Roman" w:hAnsi="Times New Roman" w:cs="Times New Roman"/>
          <w:b/>
          <w:bCs/>
          <w:sz w:val="40"/>
          <w:szCs w:val="40"/>
          <w:lang w:eastAsia="en-IN"/>
        </w:rPr>
        <w:t>Games, Communication, and Social categories</w:t>
      </w:r>
      <w:r w:rsidRPr="00D97DFD">
        <w:rPr>
          <w:rFonts w:ascii="Times New Roman" w:eastAsia="Times New Roman" w:hAnsi="Times New Roman" w:cs="Times New Roman"/>
          <w:sz w:val="40"/>
          <w:szCs w:val="40"/>
          <w:lang w:eastAsia="en-IN"/>
        </w:rPr>
        <w:t xml:space="preserve"> is beneficial.</w:t>
      </w:r>
    </w:p>
    <w:p w:rsidR="00ED7DC8" w:rsidRPr="00D97DFD" w:rsidRDefault="00ED7DC8" w:rsidP="00ED7DC8">
      <w:pPr>
        <w:numPr>
          <w:ilvl w:val="0"/>
          <w:numId w:val="7"/>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b/>
          <w:bCs/>
          <w:sz w:val="40"/>
          <w:szCs w:val="40"/>
          <w:lang w:eastAsia="en-IN"/>
        </w:rPr>
        <w:lastRenderedPageBreak/>
        <w:t>Optimizing for user experience and gathering reviews</w:t>
      </w:r>
      <w:r w:rsidRPr="00D97DFD">
        <w:rPr>
          <w:rFonts w:ascii="Times New Roman" w:eastAsia="Times New Roman" w:hAnsi="Times New Roman" w:cs="Times New Roman"/>
          <w:sz w:val="40"/>
          <w:szCs w:val="40"/>
          <w:lang w:eastAsia="en-IN"/>
        </w:rPr>
        <w:t xml:space="preserve"> is crucial as reviews have a strong correlation with installs.</w:t>
      </w:r>
    </w:p>
    <w:p w:rsidR="00ED7DC8" w:rsidRPr="00D97DFD" w:rsidRDefault="00ED7DC8" w:rsidP="00ED7DC8">
      <w:pPr>
        <w:numPr>
          <w:ilvl w:val="0"/>
          <w:numId w:val="7"/>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b/>
          <w:bCs/>
          <w:sz w:val="40"/>
          <w:szCs w:val="40"/>
          <w:lang w:eastAsia="en-IN"/>
        </w:rPr>
        <w:t>Paid apps may need promotional strategies</w:t>
      </w:r>
      <w:r w:rsidRPr="00D97DFD">
        <w:rPr>
          <w:rFonts w:ascii="Times New Roman" w:eastAsia="Times New Roman" w:hAnsi="Times New Roman" w:cs="Times New Roman"/>
          <w:sz w:val="40"/>
          <w:szCs w:val="40"/>
          <w:lang w:eastAsia="en-IN"/>
        </w:rPr>
        <w:t>, such as discounts or trial versions, to encourage more downloads.</w:t>
      </w:r>
    </w:p>
    <w:p w:rsidR="00ED7DC8" w:rsidRPr="00D97DFD" w:rsidRDefault="00ED7DC8" w:rsidP="00ED7DC8">
      <w:pPr>
        <w:numPr>
          <w:ilvl w:val="0"/>
          <w:numId w:val="7"/>
        </w:num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b/>
          <w:bCs/>
          <w:sz w:val="40"/>
          <w:szCs w:val="40"/>
          <w:lang w:eastAsia="en-IN"/>
        </w:rPr>
        <w:t>Ensuring apps are lightweight and optimized</w:t>
      </w:r>
      <w:r w:rsidRPr="00D97DFD">
        <w:rPr>
          <w:rFonts w:ascii="Times New Roman" w:eastAsia="Times New Roman" w:hAnsi="Times New Roman" w:cs="Times New Roman"/>
          <w:sz w:val="40"/>
          <w:szCs w:val="40"/>
          <w:lang w:eastAsia="en-IN"/>
        </w:rPr>
        <w:t xml:space="preserve"> can be beneficial, but size alone does not strongly impact downloads.</w:t>
      </w:r>
    </w:p>
    <w:p w:rsidR="00ED7DC8" w:rsidRPr="00D97DFD" w:rsidRDefault="00ED7DC8" w:rsidP="00ED7DC8">
      <w:pPr>
        <w:numPr>
          <w:ilvl w:val="0"/>
          <w:numId w:val="7"/>
        </w:numPr>
        <w:spacing w:before="100" w:beforeAutospacing="1" w:after="100" w:afterAutospacing="1" w:line="240" w:lineRule="auto"/>
        <w:rPr>
          <w:rFonts w:ascii="Times New Roman" w:eastAsia="Times New Roman" w:hAnsi="Times New Roman" w:cs="Times New Roman"/>
          <w:sz w:val="48"/>
          <w:szCs w:val="48"/>
          <w:lang w:eastAsia="en-IN"/>
        </w:rPr>
      </w:pPr>
      <w:r w:rsidRPr="00D97DFD">
        <w:rPr>
          <w:rFonts w:ascii="Times New Roman" w:eastAsia="Times New Roman" w:hAnsi="Times New Roman" w:cs="Times New Roman"/>
          <w:b/>
          <w:bCs/>
          <w:sz w:val="40"/>
          <w:szCs w:val="40"/>
          <w:lang w:eastAsia="en-IN"/>
        </w:rPr>
        <w:t>Regular updates and user feedback implementation</w:t>
      </w:r>
      <w:r w:rsidRPr="00D97DFD">
        <w:rPr>
          <w:rFonts w:ascii="Times New Roman" w:eastAsia="Times New Roman" w:hAnsi="Times New Roman" w:cs="Times New Roman"/>
          <w:sz w:val="40"/>
          <w:szCs w:val="40"/>
          <w:lang w:eastAsia="en-IN"/>
        </w:rPr>
        <w:t xml:space="preserve"> can improve ratings and user retention.</w:t>
      </w:r>
    </w:p>
    <w:p w:rsidR="002A635B" w:rsidRDefault="002A635B" w:rsidP="002A635B">
      <w:pPr>
        <w:spacing w:before="100" w:beforeAutospacing="1" w:after="100" w:afterAutospacing="1" w:line="240" w:lineRule="auto"/>
        <w:jc w:val="center"/>
        <w:outlineLvl w:val="2"/>
        <w:rPr>
          <w:ins w:id="51" w:author="Hp" w:date="2025-02-09T07:49:00Z"/>
          <w:rFonts w:ascii="Times New Roman" w:eastAsia="Times New Roman" w:hAnsi="Times New Roman" w:cs="Times New Roman"/>
          <w:b/>
          <w:bCs/>
          <w:caps/>
          <w:sz w:val="48"/>
          <w:szCs w:val="48"/>
          <w:lang w:eastAsia="en-IN"/>
        </w:rPr>
        <w:pPrChange w:id="52" w:author="Hp" w:date="2025-02-09T07:49:00Z">
          <w:pPr>
            <w:spacing w:before="100" w:beforeAutospacing="1" w:after="100" w:afterAutospacing="1" w:line="240" w:lineRule="auto"/>
            <w:outlineLvl w:val="2"/>
          </w:pPr>
        </w:pPrChange>
      </w:pPr>
    </w:p>
    <w:p w:rsidR="002A635B" w:rsidRDefault="002A635B" w:rsidP="002A635B">
      <w:pPr>
        <w:spacing w:before="100" w:beforeAutospacing="1" w:after="100" w:afterAutospacing="1" w:line="240" w:lineRule="auto"/>
        <w:jc w:val="center"/>
        <w:outlineLvl w:val="2"/>
        <w:rPr>
          <w:ins w:id="53" w:author="Hp" w:date="2025-02-09T07:49:00Z"/>
          <w:rFonts w:ascii="Times New Roman" w:eastAsia="Times New Roman" w:hAnsi="Times New Roman" w:cs="Times New Roman"/>
          <w:b/>
          <w:bCs/>
          <w:caps/>
          <w:sz w:val="48"/>
          <w:szCs w:val="48"/>
          <w:lang w:eastAsia="en-IN"/>
        </w:rPr>
        <w:pPrChange w:id="54" w:author="Hp" w:date="2025-02-09T07:49:00Z">
          <w:pPr>
            <w:spacing w:before="100" w:beforeAutospacing="1" w:after="100" w:afterAutospacing="1" w:line="240" w:lineRule="auto"/>
            <w:outlineLvl w:val="2"/>
          </w:pPr>
        </w:pPrChange>
      </w:pPr>
    </w:p>
    <w:p w:rsidR="00ED7DC8" w:rsidRPr="002A635B" w:rsidRDefault="00ED7DC8" w:rsidP="002A635B">
      <w:pPr>
        <w:spacing w:before="100" w:beforeAutospacing="1" w:after="100" w:afterAutospacing="1" w:line="240" w:lineRule="auto"/>
        <w:jc w:val="center"/>
        <w:outlineLvl w:val="2"/>
        <w:rPr>
          <w:rFonts w:ascii="Times New Roman" w:eastAsia="Times New Roman" w:hAnsi="Times New Roman" w:cs="Times New Roman"/>
          <w:b/>
          <w:bCs/>
          <w:caps/>
          <w:sz w:val="48"/>
          <w:szCs w:val="48"/>
          <w:lang w:eastAsia="en-IN"/>
          <w:rPrChange w:id="55" w:author="Hp" w:date="2025-02-09T07:49:00Z">
            <w:rPr>
              <w:rFonts w:ascii="Times New Roman" w:eastAsia="Times New Roman" w:hAnsi="Times New Roman" w:cs="Times New Roman"/>
              <w:b/>
              <w:bCs/>
              <w:sz w:val="48"/>
              <w:szCs w:val="48"/>
              <w:lang w:eastAsia="en-IN"/>
            </w:rPr>
          </w:rPrChange>
        </w:rPr>
        <w:pPrChange w:id="56" w:author="Hp" w:date="2025-02-09T07:49:00Z">
          <w:pPr>
            <w:spacing w:before="100" w:beforeAutospacing="1" w:after="100" w:afterAutospacing="1" w:line="240" w:lineRule="auto"/>
            <w:outlineLvl w:val="2"/>
          </w:pPr>
        </w:pPrChange>
      </w:pPr>
      <w:r w:rsidRPr="002A635B">
        <w:rPr>
          <w:rFonts w:ascii="Times New Roman" w:eastAsia="Times New Roman" w:hAnsi="Times New Roman" w:cs="Times New Roman"/>
          <w:b/>
          <w:bCs/>
          <w:caps/>
          <w:sz w:val="48"/>
          <w:szCs w:val="48"/>
          <w:lang w:eastAsia="en-IN"/>
          <w:rPrChange w:id="57" w:author="Hp" w:date="2025-02-09T07:49:00Z">
            <w:rPr>
              <w:rFonts w:ascii="Times New Roman" w:eastAsia="Times New Roman" w:hAnsi="Times New Roman" w:cs="Times New Roman"/>
              <w:b/>
              <w:bCs/>
              <w:sz w:val="48"/>
              <w:szCs w:val="48"/>
              <w:lang w:eastAsia="en-IN"/>
            </w:rPr>
          </w:rPrChange>
        </w:rPr>
        <w:t>Conclusion</w:t>
      </w:r>
    </w:p>
    <w:p w:rsidR="00ED7DC8" w:rsidRPr="00D97DFD" w:rsidRDefault="00ED7DC8" w:rsidP="00ED7DC8">
      <w:pPr>
        <w:spacing w:before="100" w:beforeAutospacing="1" w:after="100" w:afterAutospacing="1" w:line="240" w:lineRule="auto"/>
        <w:rPr>
          <w:rFonts w:ascii="Times New Roman" w:eastAsia="Times New Roman" w:hAnsi="Times New Roman" w:cs="Times New Roman"/>
          <w:sz w:val="40"/>
          <w:szCs w:val="40"/>
          <w:lang w:eastAsia="en-IN"/>
        </w:rPr>
      </w:pPr>
      <w:r w:rsidRPr="00D97DFD">
        <w:rPr>
          <w:rFonts w:ascii="Times New Roman" w:eastAsia="Times New Roman" w:hAnsi="Times New Roman" w:cs="Times New Roman"/>
          <w:sz w:val="40"/>
          <w:szCs w:val="40"/>
          <w:lang w:eastAsia="en-IN"/>
        </w:rPr>
        <w:t xml:space="preserve">The analysis of the Google Play Store dataset provides valuable insights into the app ecosystem. The trends observed suggest that user engagement, app categories, and pricing strategies play crucial roles in determining app success. Future work could involve </w:t>
      </w:r>
      <w:r w:rsidRPr="00D97DFD">
        <w:rPr>
          <w:rFonts w:ascii="Times New Roman" w:eastAsia="Times New Roman" w:hAnsi="Times New Roman" w:cs="Times New Roman"/>
          <w:b/>
          <w:bCs/>
          <w:sz w:val="40"/>
          <w:szCs w:val="40"/>
          <w:lang w:eastAsia="en-IN"/>
        </w:rPr>
        <w:t>sentiment analysis of user reviews</w:t>
      </w:r>
      <w:r w:rsidRPr="00D97DFD">
        <w:rPr>
          <w:rFonts w:ascii="Times New Roman" w:eastAsia="Times New Roman" w:hAnsi="Times New Roman" w:cs="Times New Roman"/>
          <w:sz w:val="40"/>
          <w:szCs w:val="40"/>
          <w:lang w:eastAsia="en-IN"/>
        </w:rPr>
        <w:t xml:space="preserve">, </w:t>
      </w:r>
      <w:r w:rsidRPr="00D97DFD">
        <w:rPr>
          <w:rFonts w:ascii="Times New Roman" w:eastAsia="Times New Roman" w:hAnsi="Times New Roman" w:cs="Times New Roman"/>
          <w:b/>
          <w:bCs/>
          <w:sz w:val="40"/>
          <w:szCs w:val="40"/>
          <w:lang w:eastAsia="en-IN"/>
        </w:rPr>
        <w:t>time-series analysis of app trends</w:t>
      </w:r>
      <w:r w:rsidRPr="00D97DFD">
        <w:rPr>
          <w:rFonts w:ascii="Times New Roman" w:eastAsia="Times New Roman" w:hAnsi="Times New Roman" w:cs="Times New Roman"/>
          <w:sz w:val="40"/>
          <w:szCs w:val="40"/>
          <w:lang w:eastAsia="en-IN"/>
        </w:rPr>
        <w:t xml:space="preserve">, and </w:t>
      </w:r>
      <w:r w:rsidRPr="00D97DFD">
        <w:rPr>
          <w:rFonts w:ascii="Times New Roman" w:eastAsia="Times New Roman" w:hAnsi="Times New Roman" w:cs="Times New Roman"/>
          <w:b/>
          <w:bCs/>
          <w:sz w:val="40"/>
          <w:szCs w:val="40"/>
          <w:lang w:eastAsia="en-IN"/>
        </w:rPr>
        <w:t xml:space="preserve">predictive </w:t>
      </w:r>
      <w:r w:rsidR="00D97DFD" w:rsidRPr="00D97DFD">
        <w:rPr>
          <w:rFonts w:ascii="Times New Roman" w:eastAsia="Times New Roman" w:hAnsi="Times New Roman" w:cs="Times New Roman"/>
          <w:b/>
          <w:bCs/>
          <w:sz w:val="40"/>
          <w:szCs w:val="40"/>
          <w:lang w:eastAsia="en-IN"/>
        </w:rPr>
        <w:t>modelling</w:t>
      </w:r>
      <w:r w:rsidRPr="00D97DFD">
        <w:rPr>
          <w:rFonts w:ascii="Times New Roman" w:eastAsia="Times New Roman" w:hAnsi="Times New Roman" w:cs="Times New Roman"/>
          <w:b/>
          <w:bCs/>
          <w:sz w:val="40"/>
          <w:szCs w:val="40"/>
          <w:lang w:eastAsia="en-IN"/>
        </w:rPr>
        <w:t xml:space="preserve"> to forecast app ratings and installs</w:t>
      </w:r>
      <w:r w:rsidRPr="00D97DFD">
        <w:rPr>
          <w:rFonts w:ascii="Times New Roman" w:eastAsia="Times New Roman" w:hAnsi="Times New Roman" w:cs="Times New Roman"/>
          <w:sz w:val="40"/>
          <w:szCs w:val="40"/>
          <w:lang w:eastAsia="en-IN"/>
        </w:rPr>
        <w:t>.</w:t>
      </w:r>
    </w:p>
    <w:p w:rsidR="00AE0D46" w:rsidRPr="00D97DFD" w:rsidRDefault="00AE0D46">
      <w:pPr>
        <w:rPr>
          <w:sz w:val="40"/>
          <w:szCs w:val="40"/>
        </w:rPr>
      </w:pPr>
    </w:p>
    <w:sectPr w:rsidR="00AE0D46" w:rsidRPr="00D97D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C67E4"/>
    <w:multiLevelType w:val="multilevel"/>
    <w:tmpl w:val="D5721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49594D"/>
    <w:multiLevelType w:val="multilevel"/>
    <w:tmpl w:val="6FEAD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283888"/>
    <w:multiLevelType w:val="multilevel"/>
    <w:tmpl w:val="DFEE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420AD5"/>
    <w:multiLevelType w:val="multilevel"/>
    <w:tmpl w:val="7D52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A02FBE"/>
    <w:multiLevelType w:val="multilevel"/>
    <w:tmpl w:val="99BEB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51B0C36"/>
    <w:multiLevelType w:val="multilevel"/>
    <w:tmpl w:val="3292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AED5C45"/>
    <w:multiLevelType w:val="multilevel"/>
    <w:tmpl w:val="3BC6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0"/>
  </w:num>
  <w:num w:numId="5">
    <w:abstractNumId w:val="4"/>
  </w:num>
  <w:num w:numId="6">
    <w:abstractNumId w:val="1"/>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9AF"/>
    <w:rsid w:val="002A635B"/>
    <w:rsid w:val="003C325B"/>
    <w:rsid w:val="00575AB4"/>
    <w:rsid w:val="006619AF"/>
    <w:rsid w:val="0079275A"/>
    <w:rsid w:val="00AE0D46"/>
    <w:rsid w:val="00BE05D6"/>
    <w:rsid w:val="00D97DFD"/>
    <w:rsid w:val="00DC6411"/>
    <w:rsid w:val="00ED7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3A20A-70EA-47AE-B28B-3C7630A7A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D7DC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D7DC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7DC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D7DC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D7D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7DC8"/>
    <w:rPr>
      <w:b/>
      <w:bCs/>
    </w:rPr>
  </w:style>
  <w:style w:type="character" w:styleId="HTMLCode">
    <w:name w:val="HTML Code"/>
    <w:basedOn w:val="DefaultParagraphFont"/>
    <w:uiPriority w:val="99"/>
    <w:semiHidden/>
    <w:unhideWhenUsed/>
    <w:rsid w:val="00ED7DC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A63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63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4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10</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2025-02-09T05:57:00Z</dcterms:created>
  <dcterms:modified xsi:type="dcterms:W3CDTF">2025-02-09T15:52:00Z</dcterms:modified>
</cp:coreProperties>
</file>