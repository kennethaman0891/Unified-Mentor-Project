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C2D" w:rsidRDefault="00735C2D" w:rsidP="00735C2D">
      <w:pPr>
        <w:jc w:val="center"/>
        <w:rPr>
          <w:rFonts w:ascii="Arial Black" w:eastAsia="Times New Roman" w:hAnsi="Arial Black" w:cs="Times New Roman"/>
          <w:b/>
          <w:bCs/>
          <w:sz w:val="32"/>
          <w:szCs w:val="32"/>
          <w:lang w:eastAsia="en-IN"/>
        </w:rPr>
      </w:pPr>
      <w:r>
        <w:rPr>
          <w:noProof/>
          <w:lang w:eastAsia="en-IN"/>
        </w:rPr>
        <w:drawing>
          <wp:inline distT="0" distB="0" distL="0" distR="0" wp14:anchorId="7B59AB34" wp14:editId="3A09EED0">
            <wp:extent cx="5500298" cy="1752600"/>
            <wp:effectExtent l="0" t="0" r="0" b="0"/>
            <wp:docPr id="2" name="Picture 2" descr="UnifiedMentor |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iedMentor |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907" cy="1761079"/>
                    </a:xfrm>
                    <a:prstGeom prst="rect">
                      <a:avLst/>
                    </a:prstGeom>
                    <a:noFill/>
                    <a:ln>
                      <a:noFill/>
                    </a:ln>
                  </pic:spPr>
                </pic:pic>
              </a:graphicData>
            </a:graphic>
          </wp:inline>
        </w:drawing>
      </w:r>
    </w:p>
    <w:p w:rsidR="00735C2D" w:rsidRDefault="00735C2D" w:rsidP="00735C2D">
      <w:pPr>
        <w:jc w:val="center"/>
        <w:rPr>
          <w:rFonts w:ascii="Arial Black" w:eastAsia="Times New Roman" w:hAnsi="Arial Black" w:cs="Times New Roman"/>
          <w:b/>
          <w:bCs/>
          <w:sz w:val="32"/>
          <w:szCs w:val="32"/>
          <w:lang w:eastAsia="en-IN"/>
        </w:rPr>
      </w:pPr>
    </w:p>
    <w:p w:rsidR="00735C2D" w:rsidRDefault="00735C2D" w:rsidP="00735C2D">
      <w:pPr>
        <w:jc w:val="center"/>
        <w:rPr>
          <w:rFonts w:ascii="Arial Black" w:eastAsia="Times New Roman" w:hAnsi="Arial Black" w:cs="Times New Roman"/>
          <w:b/>
          <w:bCs/>
          <w:sz w:val="32"/>
          <w:szCs w:val="32"/>
          <w:lang w:eastAsia="en-IN"/>
        </w:rPr>
      </w:pPr>
    </w:p>
    <w:p w:rsidR="00735C2D" w:rsidRDefault="00735C2D" w:rsidP="00735C2D">
      <w:pPr>
        <w:jc w:val="center"/>
        <w:rPr>
          <w:sz w:val="52"/>
          <w:szCs w:val="52"/>
        </w:rPr>
      </w:pPr>
      <w:r w:rsidRPr="00ED7DC8">
        <w:rPr>
          <w:sz w:val="52"/>
          <w:szCs w:val="52"/>
        </w:rPr>
        <w:t>INTERNSHIP PROJECT REPORT ON</w:t>
      </w:r>
    </w:p>
    <w:p w:rsidR="00334C47" w:rsidRPr="004F0225" w:rsidRDefault="00334C47" w:rsidP="004F0225">
      <w:pPr>
        <w:jc w:val="center"/>
        <w:rPr>
          <w:rFonts w:ascii="Arial Black" w:eastAsia="Times New Roman" w:hAnsi="Arial Black" w:cs="Times New Roman"/>
          <w:b/>
          <w:bCs/>
          <w:caps/>
          <w:color w:val="FF0000"/>
          <w:sz w:val="40"/>
          <w:szCs w:val="40"/>
          <w:lang w:eastAsia="en-IN"/>
          <w:rPrChange w:id="0" w:author="Hp" w:date="2025-02-09T06:39:00Z">
            <w:rPr>
              <w:rFonts w:ascii="Arial Black" w:eastAsia="Times New Roman" w:hAnsi="Arial Black" w:cs="Times New Roman"/>
              <w:b/>
              <w:bCs/>
              <w:caps/>
              <w:sz w:val="40"/>
              <w:szCs w:val="40"/>
              <w:lang w:eastAsia="en-IN"/>
            </w:rPr>
          </w:rPrChange>
        </w:rPr>
      </w:pPr>
      <w:r w:rsidRPr="004F0225">
        <w:rPr>
          <w:rFonts w:ascii="Arial Black" w:eastAsia="Times New Roman" w:hAnsi="Arial Black" w:cs="Times New Roman"/>
          <w:b/>
          <w:bCs/>
          <w:caps/>
          <w:color w:val="FF0000"/>
          <w:sz w:val="40"/>
          <w:szCs w:val="40"/>
          <w:lang w:eastAsia="en-IN"/>
          <w:rPrChange w:id="1" w:author="Hp" w:date="2025-02-09T06:39:00Z">
            <w:rPr>
              <w:rFonts w:ascii="Arial Black" w:eastAsia="Times New Roman" w:hAnsi="Arial Black" w:cs="Times New Roman"/>
              <w:b/>
              <w:bCs/>
              <w:caps/>
              <w:sz w:val="40"/>
              <w:szCs w:val="40"/>
              <w:lang w:eastAsia="en-IN"/>
            </w:rPr>
          </w:rPrChange>
        </w:rPr>
        <w:t>Laptop Price Analysis</w:t>
      </w:r>
    </w:p>
    <w:p w:rsidR="00735C2D" w:rsidRPr="004F0225" w:rsidRDefault="00735C2D" w:rsidP="00735C2D">
      <w:pPr>
        <w:jc w:val="center"/>
        <w:rPr>
          <w:caps/>
          <w:sz w:val="48"/>
          <w:szCs w:val="48"/>
          <w:rPrChange w:id="2" w:author="Hp" w:date="2025-02-09T06:39:00Z">
            <w:rPr>
              <w:sz w:val="48"/>
              <w:szCs w:val="48"/>
            </w:rPr>
          </w:rPrChange>
        </w:rPr>
      </w:pPr>
      <w:r w:rsidRPr="004F0225">
        <w:rPr>
          <w:caps/>
          <w:sz w:val="48"/>
          <w:szCs w:val="48"/>
          <w:rPrChange w:id="3" w:author="Hp" w:date="2025-02-09T06:39:00Z">
            <w:rPr>
              <w:sz w:val="48"/>
              <w:szCs w:val="48"/>
            </w:rPr>
          </w:rPrChange>
        </w:rPr>
        <w:t>Submitted By:</w:t>
      </w:r>
    </w:p>
    <w:p w:rsidR="00735C2D" w:rsidRDefault="00735C2D" w:rsidP="00735C2D">
      <w:pPr>
        <w:jc w:val="center"/>
        <w:rPr>
          <w:rFonts w:ascii="Arial Black" w:hAnsi="Arial Black"/>
          <w:sz w:val="44"/>
          <w:szCs w:val="44"/>
        </w:rPr>
      </w:pPr>
      <w:r w:rsidRPr="00ED7DC8">
        <w:rPr>
          <w:rFonts w:ascii="Arial Black" w:hAnsi="Arial Black"/>
          <w:sz w:val="44"/>
          <w:szCs w:val="44"/>
        </w:rPr>
        <w:t xml:space="preserve">KENNETH AMAN (3PD21AI012) </w:t>
      </w:r>
    </w:p>
    <w:p w:rsidR="00735C2D" w:rsidRPr="00ED7DC8" w:rsidRDefault="00735C2D" w:rsidP="00735C2D">
      <w:pPr>
        <w:jc w:val="center"/>
        <w:rPr>
          <w:sz w:val="48"/>
          <w:szCs w:val="48"/>
        </w:rPr>
      </w:pPr>
      <w:r w:rsidRPr="00ED7DC8">
        <w:rPr>
          <w:sz w:val="48"/>
          <w:szCs w:val="48"/>
        </w:rPr>
        <w:t xml:space="preserve">BACHELOR OF ENGINEERING IN </w:t>
      </w:r>
    </w:p>
    <w:p w:rsidR="00735C2D" w:rsidRPr="00ED7DC8" w:rsidRDefault="00735C2D" w:rsidP="00735C2D">
      <w:pPr>
        <w:jc w:val="center"/>
        <w:rPr>
          <w:sz w:val="48"/>
          <w:szCs w:val="48"/>
        </w:rPr>
      </w:pPr>
      <w:r w:rsidRPr="00ED7DC8">
        <w:rPr>
          <w:sz w:val="48"/>
          <w:szCs w:val="48"/>
        </w:rPr>
        <w:t xml:space="preserve">ARTIFICIAL INTELLIGENCE AND MACHINE LEARNING </w:t>
      </w:r>
    </w:p>
    <w:p w:rsidR="00735C2D" w:rsidRDefault="00735C2D" w:rsidP="00735C2D">
      <w:pPr>
        <w:jc w:val="center"/>
        <w:rPr>
          <w:sz w:val="48"/>
          <w:szCs w:val="48"/>
        </w:rPr>
      </w:pPr>
      <w:r w:rsidRPr="00ED7DC8">
        <w:rPr>
          <w:sz w:val="48"/>
          <w:szCs w:val="48"/>
        </w:rPr>
        <w:t xml:space="preserve">POOJYA DODDAPPA APPA COLLEGE OF ENGINEERING KALABURAGI </w:t>
      </w:r>
    </w:p>
    <w:p w:rsidR="00735C2D" w:rsidRPr="004F0225" w:rsidRDefault="00735C2D" w:rsidP="004F0225">
      <w:pPr>
        <w:jc w:val="center"/>
        <w:rPr>
          <w:caps/>
          <w:sz w:val="72"/>
          <w:szCs w:val="72"/>
        </w:rPr>
      </w:pPr>
      <w:r>
        <w:rPr>
          <w:sz w:val="48"/>
          <w:szCs w:val="48"/>
        </w:rPr>
        <w:br w:type="page"/>
      </w:r>
      <w:r w:rsidRPr="004F0225">
        <w:rPr>
          <w:caps/>
          <w:sz w:val="72"/>
          <w:szCs w:val="72"/>
        </w:rPr>
        <w:lastRenderedPageBreak/>
        <w:t xml:space="preserve">Unified Mentors </w:t>
      </w:r>
      <w:proofErr w:type="gramStart"/>
      <w:r w:rsidRPr="004F0225">
        <w:rPr>
          <w:caps/>
          <w:sz w:val="72"/>
          <w:szCs w:val="72"/>
        </w:rPr>
        <w:t>Internship :</w:t>
      </w:r>
      <w:proofErr w:type="gramEnd"/>
    </w:p>
    <w:p w:rsidR="00735C2D" w:rsidRDefault="00735C2D" w:rsidP="00735C2D">
      <w:pPr>
        <w:rPr>
          <w:sz w:val="40"/>
          <w:szCs w:val="40"/>
        </w:rPr>
      </w:pPr>
      <w:r w:rsidRPr="00DC6411">
        <w:rPr>
          <w:sz w:val="40"/>
          <w:szCs w:val="40"/>
        </w:rPr>
        <w:t xml:space="preserve">Data Analytics 16 weeks </w:t>
      </w:r>
      <w:r>
        <w:rPr>
          <w:sz w:val="40"/>
          <w:szCs w:val="40"/>
        </w:rPr>
        <w:t>10</w:t>
      </w:r>
      <w:r w:rsidRPr="00DC6411">
        <w:rPr>
          <w:sz w:val="40"/>
          <w:szCs w:val="40"/>
        </w:rPr>
        <w:t xml:space="preserve">th Oct to </w:t>
      </w:r>
      <w:r>
        <w:rPr>
          <w:sz w:val="40"/>
          <w:szCs w:val="40"/>
        </w:rPr>
        <w:t>10</w:t>
      </w:r>
      <w:r w:rsidRPr="00DC6411">
        <w:rPr>
          <w:sz w:val="40"/>
          <w:szCs w:val="40"/>
        </w:rPr>
        <w:t>th Feb(online) Unified Mentors is a professional training platform specializing in data analytics, AI, ML, DATA Science and more. The organization focuses on equipping aspiring interns with real-world experience, hands</w:t>
      </w:r>
      <w:r>
        <w:rPr>
          <w:sz w:val="40"/>
          <w:szCs w:val="40"/>
        </w:rPr>
        <w:t xml:space="preserve"> </w:t>
      </w:r>
      <w:r w:rsidRPr="00DC6411">
        <w:rPr>
          <w:sz w:val="40"/>
          <w:szCs w:val="40"/>
        </w:rPr>
        <w:t>on projects, and industry relevant skills under expert mentorship</w:t>
      </w:r>
    </w:p>
    <w:p w:rsidR="00735C2D" w:rsidRPr="00DC6411" w:rsidRDefault="00735C2D" w:rsidP="00735C2D">
      <w:pPr>
        <w:rPr>
          <w:sz w:val="56"/>
          <w:szCs w:val="56"/>
        </w:rPr>
      </w:pPr>
      <w:r w:rsidRPr="00DC6411">
        <w:rPr>
          <w:sz w:val="56"/>
          <w:szCs w:val="56"/>
        </w:rPr>
        <w:t xml:space="preserve">Address: </w:t>
      </w:r>
    </w:p>
    <w:p w:rsidR="00735C2D" w:rsidRDefault="00735C2D" w:rsidP="00735C2D">
      <w:pPr>
        <w:rPr>
          <w:sz w:val="48"/>
          <w:szCs w:val="48"/>
        </w:rPr>
      </w:pPr>
      <w:r w:rsidRPr="00DC6411">
        <w:rPr>
          <w:sz w:val="36"/>
          <w:szCs w:val="36"/>
        </w:rPr>
        <w:t>Plot No 247B/7</w:t>
      </w:r>
      <w:proofErr w:type="gramStart"/>
      <w:r w:rsidRPr="00DC6411">
        <w:rPr>
          <w:sz w:val="36"/>
          <w:szCs w:val="36"/>
        </w:rPr>
        <w:t>,Dhola</w:t>
      </w:r>
      <w:proofErr w:type="gramEnd"/>
      <w:r w:rsidRPr="00DC6411">
        <w:rPr>
          <w:sz w:val="36"/>
          <w:szCs w:val="36"/>
        </w:rPr>
        <w:t xml:space="preserve"> </w:t>
      </w:r>
      <w:proofErr w:type="spellStart"/>
      <w:r w:rsidRPr="00DC6411">
        <w:rPr>
          <w:sz w:val="36"/>
          <w:szCs w:val="36"/>
        </w:rPr>
        <w:t>Kuva</w:t>
      </w:r>
      <w:proofErr w:type="spellEnd"/>
      <w:r w:rsidRPr="00DC6411">
        <w:rPr>
          <w:sz w:val="36"/>
          <w:szCs w:val="36"/>
        </w:rPr>
        <w:t xml:space="preserve"> Road </w:t>
      </w:r>
      <w:proofErr w:type="spellStart"/>
      <w:r w:rsidRPr="00DC6411">
        <w:rPr>
          <w:sz w:val="36"/>
          <w:szCs w:val="36"/>
        </w:rPr>
        <w:t>Hansi</w:t>
      </w:r>
      <w:proofErr w:type="spellEnd"/>
      <w:r w:rsidRPr="00DC6411">
        <w:rPr>
          <w:sz w:val="36"/>
          <w:szCs w:val="36"/>
        </w:rPr>
        <w:t xml:space="preserve"> City, </w:t>
      </w:r>
      <w:proofErr w:type="spellStart"/>
      <w:r w:rsidRPr="00DC6411">
        <w:rPr>
          <w:sz w:val="36"/>
          <w:szCs w:val="36"/>
        </w:rPr>
        <w:t>Hansi</w:t>
      </w:r>
      <w:proofErr w:type="spellEnd"/>
      <w:r w:rsidRPr="00DC6411">
        <w:rPr>
          <w:sz w:val="36"/>
          <w:szCs w:val="36"/>
        </w:rPr>
        <w:t xml:space="preserve"> </w:t>
      </w:r>
      <w:proofErr w:type="spellStart"/>
      <w:r w:rsidRPr="00DC6411">
        <w:rPr>
          <w:sz w:val="36"/>
          <w:szCs w:val="36"/>
        </w:rPr>
        <w:t>Hisar</w:t>
      </w:r>
      <w:proofErr w:type="spellEnd"/>
      <w:r w:rsidRPr="00DC6411">
        <w:rPr>
          <w:sz w:val="36"/>
          <w:szCs w:val="36"/>
        </w:rPr>
        <w:t>, Haryana 125033 India</w:t>
      </w:r>
    </w:p>
    <w:p w:rsidR="00735C2D" w:rsidRPr="00DC6411" w:rsidRDefault="00735C2D" w:rsidP="00735C2D">
      <w:pPr>
        <w:rPr>
          <w:sz w:val="56"/>
          <w:szCs w:val="56"/>
        </w:rPr>
      </w:pPr>
      <w:r w:rsidRPr="00DC6411">
        <w:rPr>
          <w:sz w:val="56"/>
          <w:szCs w:val="56"/>
        </w:rPr>
        <w:t>Contact Information:</w:t>
      </w:r>
    </w:p>
    <w:p w:rsidR="00735C2D" w:rsidRPr="00DC6411" w:rsidRDefault="00735C2D" w:rsidP="00735C2D">
      <w:pPr>
        <w:rPr>
          <w:sz w:val="48"/>
          <w:szCs w:val="48"/>
        </w:rPr>
      </w:pPr>
      <w:r w:rsidRPr="00DC6411">
        <w:rPr>
          <w:sz w:val="48"/>
          <w:szCs w:val="48"/>
        </w:rPr>
        <w:t xml:space="preserve">• Phone: +91 6283 800330 </w:t>
      </w:r>
    </w:p>
    <w:p w:rsidR="00735C2D" w:rsidRDefault="00735C2D" w:rsidP="00735C2D">
      <w:pPr>
        <w:rPr>
          <w:rFonts w:ascii="Times New Roman" w:eastAsia="Times New Roman" w:hAnsi="Times New Roman" w:cs="Times New Roman"/>
          <w:b/>
          <w:bCs/>
          <w:sz w:val="36"/>
          <w:szCs w:val="36"/>
          <w:lang w:eastAsia="en-IN"/>
        </w:rPr>
      </w:pPr>
      <w:r w:rsidRPr="00DC6411">
        <w:rPr>
          <w:sz w:val="48"/>
          <w:szCs w:val="48"/>
        </w:rPr>
        <w:t>• Email: hello@unifiedmentor.com</w:t>
      </w:r>
      <w:r>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br w:type="page"/>
      </w:r>
    </w:p>
    <w:p w:rsidR="004F0225" w:rsidRPr="006619CD" w:rsidRDefault="004F0225" w:rsidP="006619CD">
      <w:pPr>
        <w:spacing w:before="100" w:beforeAutospacing="1" w:after="100" w:afterAutospacing="1" w:line="240" w:lineRule="auto"/>
        <w:jc w:val="center"/>
        <w:outlineLvl w:val="1"/>
        <w:rPr>
          <w:rFonts w:ascii="Times New Roman" w:eastAsia="Times New Roman" w:hAnsi="Times New Roman" w:cs="Times New Roman"/>
          <w:b/>
          <w:bCs/>
          <w:caps/>
          <w:color w:val="FF0000"/>
          <w:sz w:val="52"/>
          <w:szCs w:val="52"/>
          <w:lang w:eastAsia="en-IN"/>
          <w:rPrChange w:id="4" w:author="Hp" w:date="2025-02-09T06:39:00Z">
            <w:rPr>
              <w:rFonts w:ascii="Times New Roman" w:eastAsia="Times New Roman" w:hAnsi="Times New Roman" w:cs="Times New Roman"/>
              <w:b/>
              <w:bCs/>
              <w:caps/>
              <w:sz w:val="52"/>
              <w:szCs w:val="52"/>
              <w:lang w:eastAsia="en-IN"/>
            </w:rPr>
          </w:rPrChange>
        </w:rPr>
        <w:pPrChange w:id="5" w:author="Hp" w:date="2025-02-09T06:39:00Z">
          <w:pPr>
            <w:spacing w:before="100" w:beforeAutospacing="1" w:after="100" w:afterAutospacing="1" w:line="240" w:lineRule="auto"/>
            <w:jc w:val="center"/>
            <w:outlineLvl w:val="1"/>
          </w:pPr>
        </w:pPrChange>
      </w:pPr>
      <w:r w:rsidRPr="006619CD">
        <w:rPr>
          <w:rFonts w:ascii="Times New Roman" w:eastAsia="Times New Roman" w:hAnsi="Times New Roman" w:cs="Times New Roman"/>
          <w:b/>
          <w:bCs/>
          <w:caps/>
          <w:color w:val="FF0000"/>
          <w:sz w:val="52"/>
          <w:szCs w:val="52"/>
          <w:lang w:eastAsia="en-IN"/>
          <w:rPrChange w:id="6" w:author="Hp" w:date="2025-02-09T06:39:00Z">
            <w:rPr>
              <w:rFonts w:ascii="Times New Roman" w:eastAsia="Times New Roman" w:hAnsi="Times New Roman" w:cs="Times New Roman"/>
              <w:b/>
              <w:bCs/>
              <w:caps/>
              <w:sz w:val="52"/>
              <w:szCs w:val="52"/>
              <w:lang w:eastAsia="en-IN"/>
            </w:rPr>
          </w:rPrChange>
        </w:rPr>
        <w:lastRenderedPageBreak/>
        <w:t xml:space="preserve">Laptop Price Analysis </w:t>
      </w:r>
    </w:p>
    <w:p w:rsidR="004F0225" w:rsidRPr="004F0225" w:rsidRDefault="004F0225" w:rsidP="004F0225">
      <w:pPr>
        <w:spacing w:before="100" w:beforeAutospacing="1" w:after="100" w:afterAutospacing="1" w:line="240" w:lineRule="auto"/>
        <w:jc w:val="center"/>
        <w:outlineLvl w:val="1"/>
        <w:rPr>
          <w:rFonts w:ascii="Times New Roman" w:eastAsia="Times New Roman" w:hAnsi="Times New Roman" w:cs="Times New Roman"/>
          <w:b/>
          <w:bCs/>
          <w:caps/>
          <w:sz w:val="52"/>
          <w:szCs w:val="52"/>
          <w:lang w:eastAsia="en-IN"/>
        </w:rPr>
      </w:pPr>
    </w:p>
    <w:p w:rsidR="004F0225"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4F0225">
        <w:rPr>
          <w:rFonts w:ascii="Times New Roman" w:eastAsia="Times New Roman" w:hAnsi="Times New Roman" w:cs="Times New Roman"/>
          <w:b/>
          <w:bCs/>
          <w:caps/>
          <w:sz w:val="48"/>
          <w:szCs w:val="48"/>
          <w:lang w:eastAsia="en-IN"/>
        </w:rPr>
        <w:t>Project Overview</w:t>
      </w:r>
    </w:p>
    <w:p w:rsidR="00735C2D"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The project titled "Laptop Price Analysis" aims to predict the price of laptops based on their specifications using machine learning techniques. The dataset contains various features of laptops, including brand, processor, RAM, storage, screen size, GPU, weight, and price. The project involves data </w:t>
      </w:r>
      <w:proofErr w:type="spellStart"/>
      <w:r w:rsidRPr="00334C47">
        <w:rPr>
          <w:rFonts w:ascii="Times New Roman" w:eastAsia="Times New Roman" w:hAnsi="Times New Roman" w:cs="Times New Roman"/>
          <w:sz w:val="48"/>
          <w:szCs w:val="48"/>
          <w:lang w:eastAsia="en-IN"/>
        </w:rPr>
        <w:t>preprocessing</w:t>
      </w:r>
      <w:proofErr w:type="spellEnd"/>
      <w:r w:rsidRPr="00334C47">
        <w:rPr>
          <w:rFonts w:ascii="Times New Roman" w:eastAsia="Times New Roman" w:hAnsi="Times New Roman" w:cs="Times New Roman"/>
          <w:sz w:val="48"/>
          <w:szCs w:val="48"/>
          <w:lang w:eastAsia="en-IN"/>
        </w:rPr>
        <w:t>, feature selection, model training, and evaluation.</w:t>
      </w:r>
    </w:p>
    <w:p w:rsidR="004F0225" w:rsidRPr="00334C47" w:rsidRDefault="004F0225" w:rsidP="00735C2D">
      <w:pPr>
        <w:spacing w:after="0" w:line="240" w:lineRule="auto"/>
        <w:rPr>
          <w:rFonts w:ascii="Times New Roman" w:eastAsia="Times New Roman" w:hAnsi="Times New Roman" w:cs="Times New Roman"/>
          <w:sz w:val="48"/>
          <w:szCs w:val="48"/>
          <w:lang w:eastAsia="en-IN"/>
        </w:rPr>
      </w:pPr>
    </w:p>
    <w:p w:rsidR="004F0225"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4F0225">
        <w:rPr>
          <w:rFonts w:ascii="Times New Roman" w:eastAsia="Times New Roman" w:hAnsi="Times New Roman" w:cs="Times New Roman"/>
          <w:b/>
          <w:bCs/>
          <w:caps/>
          <w:sz w:val="48"/>
          <w:szCs w:val="48"/>
          <w:lang w:eastAsia="en-IN"/>
        </w:rPr>
        <w:t>Problem Statement</w:t>
      </w:r>
    </w:p>
    <w:p w:rsidR="004F0225" w:rsidRDefault="00735C2D" w:rsidP="004F0225">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The primary objective of this project is to develop a machine learning model that can accurately predict the price of laptops based on their specifications. This involves </w:t>
      </w:r>
      <w:proofErr w:type="spellStart"/>
      <w:r w:rsidRPr="00334C47">
        <w:rPr>
          <w:rFonts w:ascii="Times New Roman" w:eastAsia="Times New Roman" w:hAnsi="Times New Roman" w:cs="Times New Roman"/>
          <w:sz w:val="48"/>
          <w:szCs w:val="48"/>
          <w:lang w:eastAsia="en-IN"/>
        </w:rPr>
        <w:t>analyzing</w:t>
      </w:r>
      <w:proofErr w:type="spellEnd"/>
      <w:r w:rsidRPr="00334C47">
        <w:rPr>
          <w:rFonts w:ascii="Times New Roman" w:eastAsia="Times New Roman" w:hAnsi="Times New Roman" w:cs="Times New Roman"/>
          <w:sz w:val="48"/>
          <w:szCs w:val="48"/>
          <w:lang w:eastAsia="en-IN"/>
        </w:rPr>
        <w:t xml:space="preserve"> the dataset, </w:t>
      </w:r>
      <w:proofErr w:type="spellStart"/>
      <w:r w:rsidRPr="00334C47">
        <w:rPr>
          <w:rFonts w:ascii="Times New Roman" w:eastAsia="Times New Roman" w:hAnsi="Times New Roman" w:cs="Times New Roman"/>
          <w:sz w:val="48"/>
          <w:szCs w:val="48"/>
          <w:lang w:eastAsia="en-IN"/>
        </w:rPr>
        <w:t>preprocessing</w:t>
      </w:r>
      <w:proofErr w:type="spellEnd"/>
      <w:r w:rsidRPr="00334C47">
        <w:rPr>
          <w:rFonts w:ascii="Times New Roman" w:eastAsia="Times New Roman" w:hAnsi="Times New Roman" w:cs="Times New Roman"/>
          <w:sz w:val="48"/>
          <w:szCs w:val="48"/>
          <w:lang w:eastAsia="en-IN"/>
        </w:rPr>
        <w:t xml:space="preserve"> the data, selecting relevant features, training a regression model, and evaluating its performance.</w:t>
      </w:r>
    </w:p>
    <w:p w:rsidR="00735C2D" w:rsidRPr="004F0225" w:rsidRDefault="00735C2D" w:rsidP="004F0225">
      <w:pPr>
        <w:spacing w:after="0" w:line="240" w:lineRule="auto"/>
        <w:jc w:val="center"/>
        <w:rPr>
          <w:rFonts w:ascii="Times New Roman" w:eastAsia="Times New Roman" w:hAnsi="Times New Roman" w:cs="Times New Roman"/>
          <w:sz w:val="48"/>
          <w:szCs w:val="48"/>
          <w:lang w:eastAsia="en-IN"/>
        </w:rPr>
      </w:pPr>
      <w:r w:rsidRPr="004F0225">
        <w:rPr>
          <w:rFonts w:ascii="Times New Roman" w:eastAsia="Times New Roman" w:hAnsi="Times New Roman" w:cs="Times New Roman"/>
          <w:b/>
          <w:bCs/>
          <w:caps/>
          <w:sz w:val="48"/>
          <w:szCs w:val="48"/>
          <w:lang w:eastAsia="en-IN"/>
        </w:rPr>
        <w:lastRenderedPageBreak/>
        <w:t>Tools Used</w:t>
      </w:r>
    </w:p>
    <w:p w:rsidR="00735C2D" w:rsidRPr="00334C47" w:rsidRDefault="00735C2D" w:rsidP="00735C2D">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Programming Language:</w:t>
      </w:r>
      <w:r w:rsidRPr="00334C47">
        <w:rPr>
          <w:rFonts w:ascii="Times New Roman" w:eastAsia="Times New Roman" w:hAnsi="Times New Roman" w:cs="Times New Roman"/>
          <w:sz w:val="48"/>
          <w:szCs w:val="48"/>
          <w:lang w:eastAsia="en-IN"/>
        </w:rPr>
        <w:t xml:space="preserve"> Python</w:t>
      </w:r>
    </w:p>
    <w:p w:rsidR="00735C2D" w:rsidRPr="00334C47" w:rsidRDefault="00735C2D" w:rsidP="00735C2D">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Libraries:</w:t>
      </w:r>
      <w:r w:rsidRPr="00334C47">
        <w:rPr>
          <w:rFonts w:ascii="Times New Roman" w:eastAsia="Times New Roman" w:hAnsi="Times New Roman" w:cs="Times New Roman"/>
          <w:sz w:val="48"/>
          <w:szCs w:val="48"/>
          <w:lang w:eastAsia="en-IN"/>
        </w:rPr>
        <w:t xml:space="preserve"> Pandas, </w:t>
      </w:r>
      <w:proofErr w:type="spellStart"/>
      <w:r w:rsidRPr="00334C47">
        <w:rPr>
          <w:rFonts w:ascii="Times New Roman" w:eastAsia="Times New Roman" w:hAnsi="Times New Roman" w:cs="Times New Roman"/>
          <w:sz w:val="48"/>
          <w:szCs w:val="48"/>
          <w:lang w:eastAsia="en-IN"/>
        </w:rPr>
        <w:t>NumPy</w:t>
      </w:r>
      <w:proofErr w:type="spellEnd"/>
      <w:r w:rsidRPr="00334C47">
        <w:rPr>
          <w:rFonts w:ascii="Times New Roman" w:eastAsia="Times New Roman" w:hAnsi="Times New Roman" w:cs="Times New Roman"/>
          <w:sz w:val="48"/>
          <w:szCs w:val="48"/>
          <w:lang w:eastAsia="en-IN"/>
        </w:rPr>
        <w:t xml:space="preserve">, </w:t>
      </w:r>
      <w:proofErr w:type="spellStart"/>
      <w:r w:rsidRPr="00334C47">
        <w:rPr>
          <w:rFonts w:ascii="Times New Roman" w:eastAsia="Times New Roman" w:hAnsi="Times New Roman" w:cs="Times New Roman"/>
          <w:sz w:val="48"/>
          <w:szCs w:val="48"/>
          <w:lang w:eastAsia="en-IN"/>
        </w:rPr>
        <w:t>Matplotlib</w:t>
      </w:r>
      <w:proofErr w:type="spellEnd"/>
      <w:r w:rsidRPr="00334C47">
        <w:rPr>
          <w:rFonts w:ascii="Times New Roman" w:eastAsia="Times New Roman" w:hAnsi="Times New Roman" w:cs="Times New Roman"/>
          <w:sz w:val="48"/>
          <w:szCs w:val="48"/>
          <w:lang w:eastAsia="en-IN"/>
        </w:rPr>
        <w:t xml:space="preserve">, </w:t>
      </w:r>
      <w:proofErr w:type="spellStart"/>
      <w:r w:rsidRPr="00334C47">
        <w:rPr>
          <w:rFonts w:ascii="Times New Roman" w:eastAsia="Times New Roman" w:hAnsi="Times New Roman" w:cs="Times New Roman"/>
          <w:sz w:val="48"/>
          <w:szCs w:val="48"/>
          <w:lang w:eastAsia="en-IN"/>
        </w:rPr>
        <w:t>Seaborn</w:t>
      </w:r>
      <w:proofErr w:type="spellEnd"/>
      <w:r w:rsidRPr="00334C47">
        <w:rPr>
          <w:rFonts w:ascii="Times New Roman" w:eastAsia="Times New Roman" w:hAnsi="Times New Roman" w:cs="Times New Roman"/>
          <w:sz w:val="48"/>
          <w:szCs w:val="48"/>
          <w:lang w:eastAsia="en-IN"/>
        </w:rPr>
        <w:t xml:space="preserve">, </w:t>
      </w:r>
      <w:proofErr w:type="spellStart"/>
      <w:r w:rsidRPr="00334C47">
        <w:rPr>
          <w:rFonts w:ascii="Times New Roman" w:eastAsia="Times New Roman" w:hAnsi="Times New Roman" w:cs="Times New Roman"/>
          <w:sz w:val="48"/>
          <w:szCs w:val="48"/>
          <w:lang w:eastAsia="en-IN"/>
        </w:rPr>
        <w:t>Scikit</w:t>
      </w:r>
      <w:proofErr w:type="spellEnd"/>
      <w:r w:rsidRPr="00334C47">
        <w:rPr>
          <w:rFonts w:ascii="Times New Roman" w:eastAsia="Times New Roman" w:hAnsi="Times New Roman" w:cs="Times New Roman"/>
          <w:sz w:val="48"/>
          <w:szCs w:val="48"/>
          <w:lang w:eastAsia="en-IN"/>
        </w:rPr>
        <w:t>-learn</w:t>
      </w:r>
    </w:p>
    <w:p w:rsidR="00735C2D" w:rsidRPr="00334C47" w:rsidRDefault="00735C2D" w:rsidP="00735C2D">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Development Environment:</w:t>
      </w:r>
      <w:r w:rsidRPr="00334C47">
        <w:rPr>
          <w:rFonts w:ascii="Times New Roman" w:eastAsia="Times New Roman" w:hAnsi="Times New Roman" w:cs="Times New Roman"/>
          <w:sz w:val="48"/>
          <w:szCs w:val="48"/>
          <w:lang w:eastAsia="en-IN"/>
        </w:rPr>
        <w:t xml:space="preserve"> VS Code, </w:t>
      </w:r>
      <w:proofErr w:type="spellStart"/>
      <w:r w:rsidRPr="00334C47">
        <w:rPr>
          <w:rFonts w:ascii="Times New Roman" w:eastAsia="Times New Roman" w:hAnsi="Times New Roman" w:cs="Times New Roman"/>
          <w:sz w:val="48"/>
          <w:szCs w:val="48"/>
          <w:lang w:eastAsia="en-IN"/>
        </w:rPr>
        <w:t>Jupyter</w:t>
      </w:r>
      <w:proofErr w:type="spellEnd"/>
      <w:r w:rsidRPr="00334C47">
        <w:rPr>
          <w:rFonts w:ascii="Times New Roman" w:eastAsia="Times New Roman" w:hAnsi="Times New Roman" w:cs="Times New Roman"/>
          <w:sz w:val="48"/>
          <w:szCs w:val="48"/>
          <w:lang w:eastAsia="en-IN"/>
        </w:rPr>
        <w:t xml:space="preserve"> Notebook</w:t>
      </w:r>
    </w:p>
    <w:p w:rsidR="00735C2D"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Change w:id="7" w:author="Hp" w:date="2025-02-09T06:33:00Z">
            <w:rPr>
              <w:rFonts w:ascii="Times New Roman" w:eastAsia="Times New Roman" w:hAnsi="Times New Roman" w:cs="Times New Roman"/>
              <w:b/>
              <w:bCs/>
              <w:sz w:val="48"/>
              <w:szCs w:val="48"/>
              <w:lang w:eastAsia="en-IN"/>
            </w:rPr>
          </w:rPrChange>
        </w:rPr>
        <w:pPrChange w:id="8" w:author="Hp" w:date="2025-02-09T06:33:00Z">
          <w:pPr>
            <w:spacing w:before="100" w:beforeAutospacing="1" w:after="100" w:afterAutospacing="1" w:line="240" w:lineRule="auto"/>
            <w:outlineLvl w:val="1"/>
          </w:pPr>
        </w:pPrChange>
      </w:pPr>
      <w:r w:rsidRPr="004F0225">
        <w:rPr>
          <w:rFonts w:ascii="Times New Roman" w:eastAsia="Times New Roman" w:hAnsi="Times New Roman" w:cs="Times New Roman"/>
          <w:b/>
          <w:bCs/>
          <w:caps/>
          <w:sz w:val="48"/>
          <w:szCs w:val="48"/>
          <w:lang w:eastAsia="en-IN"/>
          <w:rPrChange w:id="9" w:author="Hp" w:date="2025-02-09T06:33:00Z">
            <w:rPr>
              <w:rFonts w:ascii="Times New Roman" w:eastAsia="Times New Roman" w:hAnsi="Times New Roman" w:cs="Times New Roman"/>
              <w:b/>
              <w:bCs/>
              <w:sz w:val="48"/>
              <w:szCs w:val="48"/>
              <w:lang w:eastAsia="en-IN"/>
            </w:rPr>
          </w:rPrChange>
        </w:rPr>
        <w:t>Data Sources</w:t>
      </w:r>
    </w:p>
    <w:p w:rsidR="00735C2D" w:rsidRPr="00334C47"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The dataset used in this project is available through a provided link. It contains detailed information about various laptops, including their specifications and prices. The dataset is in CSV format and includes the following columns:</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Company</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Product</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TypeName</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Inches</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Ram</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OS</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Weight</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Price_euros</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Screen</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ScreenW</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lastRenderedPageBreak/>
        <w:t>ScreenH</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Touchscreen</w:t>
      </w:r>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IPSpanel</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RetinaDisplay</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CPU_company</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CPU_freq</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CPU_model</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PrimaryStorage</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PrimaryStorageType</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SecondaryStorage</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SecondaryStorageType</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GPU_company</w:t>
      </w:r>
      <w:proofErr w:type="spellEnd"/>
    </w:p>
    <w:p w:rsidR="00735C2D" w:rsidRPr="00334C47" w:rsidRDefault="00735C2D" w:rsidP="00735C2D">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334C47">
        <w:rPr>
          <w:rFonts w:ascii="Times New Roman" w:eastAsia="Times New Roman" w:hAnsi="Times New Roman" w:cs="Times New Roman"/>
          <w:sz w:val="48"/>
          <w:szCs w:val="48"/>
          <w:lang w:eastAsia="en-IN"/>
        </w:rPr>
        <w:t>GPU_model</w:t>
      </w:r>
      <w:proofErr w:type="spellEnd"/>
    </w:p>
    <w:p w:rsidR="00735C2D"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4F0225">
        <w:rPr>
          <w:rFonts w:ascii="Times New Roman" w:eastAsia="Times New Roman" w:hAnsi="Times New Roman" w:cs="Times New Roman"/>
          <w:b/>
          <w:bCs/>
          <w:caps/>
          <w:sz w:val="48"/>
          <w:szCs w:val="48"/>
          <w:lang w:eastAsia="en-IN"/>
        </w:rPr>
        <w:t>Data Analysis and Cleaning</w:t>
      </w:r>
    </w:p>
    <w:p w:rsidR="00735C2D" w:rsidRPr="00334C47" w:rsidRDefault="00735C2D" w:rsidP="00735C2D">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334C47">
        <w:rPr>
          <w:rFonts w:ascii="Times New Roman" w:eastAsia="Times New Roman" w:hAnsi="Times New Roman" w:cs="Times New Roman"/>
          <w:b/>
          <w:bCs/>
          <w:sz w:val="48"/>
          <w:szCs w:val="48"/>
          <w:lang w:eastAsia="en-IN"/>
        </w:rPr>
        <w:t>Initial Data Inspection</w:t>
      </w:r>
    </w:p>
    <w:p w:rsidR="00735C2D" w:rsidRDefault="00735C2D" w:rsidP="00735C2D">
      <w:pPr>
        <w:spacing w:after="0" w:line="240" w:lineRule="auto"/>
        <w:rPr>
          <w:ins w:id="10" w:author="Hp" w:date="2025-02-09T06:39:00Z"/>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The dataset was initially inspected to identify any formatting issues or missing values. The dataset was found to be well-formatted with no missing values, making it suitable for analysis.</w:t>
      </w:r>
    </w:p>
    <w:p w:rsidR="0073088C" w:rsidRDefault="0073088C" w:rsidP="00735C2D">
      <w:pPr>
        <w:spacing w:after="0" w:line="240" w:lineRule="auto"/>
        <w:rPr>
          <w:ins w:id="11" w:author="Hp" w:date="2025-02-09T06:39:00Z"/>
          <w:rFonts w:ascii="Times New Roman" w:eastAsia="Times New Roman" w:hAnsi="Times New Roman" w:cs="Times New Roman"/>
          <w:sz w:val="48"/>
          <w:szCs w:val="48"/>
          <w:lang w:eastAsia="en-IN"/>
        </w:rPr>
      </w:pPr>
    </w:p>
    <w:p w:rsidR="0073088C" w:rsidRDefault="0073088C" w:rsidP="0073088C">
      <w:pPr>
        <w:spacing w:after="0" w:line="240" w:lineRule="auto"/>
        <w:jc w:val="center"/>
        <w:rPr>
          <w:ins w:id="12" w:author="Hp" w:date="2025-02-09T06:39:00Z"/>
          <w:rFonts w:ascii="Times New Roman" w:eastAsia="Times New Roman" w:hAnsi="Times New Roman" w:cs="Times New Roman"/>
          <w:sz w:val="48"/>
          <w:szCs w:val="48"/>
          <w:lang w:eastAsia="en-IN"/>
        </w:rPr>
        <w:pPrChange w:id="13" w:author="Hp" w:date="2025-02-09T06:41:00Z">
          <w:pPr>
            <w:spacing w:after="0" w:line="240" w:lineRule="auto"/>
          </w:pPr>
        </w:pPrChange>
      </w:pPr>
      <w:ins w:id="14" w:author="Hp" w:date="2025-02-09T06:40:00Z">
        <w:r>
          <w:rPr>
            <w:noProof/>
            <w:lang w:eastAsia="en-IN"/>
          </w:rPr>
          <w:lastRenderedPageBreak/>
          <w:drawing>
            <wp:inline distT="0" distB="0" distL="0" distR="0" wp14:anchorId="3BF924CA" wp14:editId="600523A3">
              <wp:extent cx="5072635" cy="27969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51" t="38483" r="16471" b="13977"/>
                      <a:stretch/>
                    </pic:blipFill>
                    <pic:spPr bwMode="auto">
                      <a:xfrm>
                        <a:off x="0" y="0"/>
                        <a:ext cx="5126689" cy="2826748"/>
                      </a:xfrm>
                      <a:prstGeom prst="rect">
                        <a:avLst/>
                      </a:prstGeom>
                      <a:ln>
                        <a:noFill/>
                      </a:ln>
                      <a:extLst>
                        <a:ext uri="{53640926-AAD7-44D8-BBD7-CCE9431645EC}">
                          <a14:shadowObscured xmlns:a14="http://schemas.microsoft.com/office/drawing/2010/main"/>
                        </a:ext>
                      </a:extLst>
                    </pic:spPr>
                  </pic:pic>
                </a:graphicData>
              </a:graphic>
            </wp:inline>
          </w:drawing>
        </w:r>
      </w:ins>
    </w:p>
    <w:p w:rsidR="0073088C" w:rsidRPr="00334C47" w:rsidRDefault="0073088C" w:rsidP="00735C2D">
      <w:pPr>
        <w:spacing w:after="0" w:line="240" w:lineRule="auto"/>
        <w:rPr>
          <w:rFonts w:ascii="Times New Roman" w:eastAsia="Times New Roman" w:hAnsi="Times New Roman" w:cs="Times New Roman"/>
          <w:sz w:val="48"/>
          <w:szCs w:val="48"/>
          <w:lang w:eastAsia="en-IN"/>
        </w:rPr>
      </w:pPr>
    </w:p>
    <w:p w:rsidR="00735C2D" w:rsidRPr="00B97F07" w:rsidRDefault="00735C2D" w:rsidP="00B97F07">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15" w:author="Hp" w:date="2025-02-09T06:47:00Z">
            <w:rPr>
              <w:rFonts w:ascii="Times New Roman" w:eastAsia="Times New Roman" w:hAnsi="Times New Roman" w:cs="Times New Roman"/>
              <w:b/>
              <w:bCs/>
              <w:sz w:val="48"/>
              <w:szCs w:val="48"/>
              <w:lang w:eastAsia="en-IN"/>
            </w:rPr>
          </w:rPrChange>
        </w:rPr>
        <w:pPrChange w:id="16" w:author="Hp" w:date="2025-02-09T06:47:00Z">
          <w:pPr>
            <w:spacing w:before="100" w:beforeAutospacing="1" w:after="100" w:afterAutospacing="1" w:line="240" w:lineRule="auto"/>
            <w:outlineLvl w:val="2"/>
          </w:pPr>
        </w:pPrChange>
      </w:pPr>
      <w:bookmarkStart w:id="17" w:name="_GoBack"/>
      <w:r w:rsidRPr="00B97F07">
        <w:rPr>
          <w:rFonts w:ascii="Times New Roman" w:eastAsia="Times New Roman" w:hAnsi="Times New Roman" w:cs="Times New Roman"/>
          <w:b/>
          <w:bCs/>
          <w:caps/>
          <w:sz w:val="48"/>
          <w:szCs w:val="48"/>
          <w:lang w:eastAsia="en-IN"/>
          <w:rPrChange w:id="18" w:author="Hp" w:date="2025-02-09T06:47:00Z">
            <w:rPr>
              <w:rFonts w:ascii="Times New Roman" w:eastAsia="Times New Roman" w:hAnsi="Times New Roman" w:cs="Times New Roman"/>
              <w:b/>
              <w:bCs/>
              <w:sz w:val="48"/>
              <w:szCs w:val="48"/>
              <w:lang w:eastAsia="en-IN"/>
            </w:rPr>
          </w:rPrChange>
        </w:rPr>
        <w:t>Data Preprocessing</w:t>
      </w:r>
      <w:bookmarkEnd w:id="17"/>
    </w:p>
    <w:p w:rsidR="00735C2D" w:rsidRPr="00334C47" w:rsidRDefault="00735C2D" w:rsidP="00735C2D">
      <w:pPr>
        <w:numPr>
          <w:ilvl w:val="0"/>
          <w:numId w:val="3"/>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Handling Missing Values:</w:t>
      </w:r>
      <w:r w:rsidRPr="00334C47">
        <w:rPr>
          <w:rFonts w:ascii="Times New Roman" w:eastAsia="Times New Roman" w:hAnsi="Times New Roman" w:cs="Times New Roman"/>
          <w:sz w:val="48"/>
          <w:szCs w:val="48"/>
          <w:lang w:eastAsia="en-IN"/>
        </w:rPr>
        <w:t xml:space="preserve"> The dataset had no missing values, so no imputation or removal was necessary.</w:t>
      </w:r>
    </w:p>
    <w:p w:rsidR="00735C2D" w:rsidRPr="00334C47" w:rsidRDefault="00735C2D" w:rsidP="00735C2D">
      <w:pPr>
        <w:numPr>
          <w:ilvl w:val="0"/>
          <w:numId w:val="3"/>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Converting Categorical Data to Numerical:</w:t>
      </w:r>
      <w:r w:rsidRPr="00334C47">
        <w:rPr>
          <w:rFonts w:ascii="Times New Roman" w:eastAsia="Times New Roman" w:hAnsi="Times New Roman" w:cs="Times New Roman"/>
          <w:sz w:val="48"/>
          <w:szCs w:val="48"/>
          <w:lang w:eastAsia="en-IN"/>
        </w:rPr>
        <w:t xml:space="preserve"> Categorical columns such as Brand, Processor, and GPU were converted to numerical format using One-Hot Encoding.</w:t>
      </w:r>
    </w:p>
    <w:p w:rsidR="00735C2D" w:rsidRPr="00334C47" w:rsidRDefault="00735C2D" w:rsidP="00735C2D">
      <w:pPr>
        <w:numPr>
          <w:ilvl w:val="0"/>
          <w:numId w:val="3"/>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Feature Selection:</w:t>
      </w:r>
      <w:r w:rsidRPr="00334C47">
        <w:rPr>
          <w:rFonts w:ascii="Times New Roman" w:eastAsia="Times New Roman" w:hAnsi="Times New Roman" w:cs="Times New Roman"/>
          <w:sz w:val="48"/>
          <w:szCs w:val="48"/>
          <w:lang w:eastAsia="en-IN"/>
        </w:rPr>
        <w:t xml:space="preserve"> The features and target variable were selected. The target variable was '</w:t>
      </w:r>
      <w:proofErr w:type="spellStart"/>
      <w:r w:rsidRPr="00334C47">
        <w:rPr>
          <w:rFonts w:ascii="Times New Roman" w:eastAsia="Times New Roman" w:hAnsi="Times New Roman" w:cs="Times New Roman"/>
          <w:sz w:val="48"/>
          <w:szCs w:val="48"/>
          <w:lang w:eastAsia="en-IN"/>
        </w:rPr>
        <w:t>Price_euros</w:t>
      </w:r>
      <w:proofErr w:type="spellEnd"/>
      <w:r w:rsidRPr="00334C47">
        <w:rPr>
          <w:rFonts w:ascii="Times New Roman" w:eastAsia="Times New Roman" w:hAnsi="Times New Roman" w:cs="Times New Roman"/>
          <w:sz w:val="48"/>
          <w:szCs w:val="48"/>
          <w:lang w:eastAsia="en-IN"/>
        </w:rPr>
        <w:t>', and the features included all other columns except 'Product' and '</w:t>
      </w:r>
      <w:proofErr w:type="spellStart"/>
      <w:r w:rsidRPr="00334C47">
        <w:rPr>
          <w:rFonts w:ascii="Times New Roman" w:eastAsia="Times New Roman" w:hAnsi="Times New Roman" w:cs="Times New Roman"/>
          <w:sz w:val="48"/>
          <w:szCs w:val="48"/>
          <w:lang w:eastAsia="en-IN"/>
        </w:rPr>
        <w:t>Price_euros</w:t>
      </w:r>
      <w:proofErr w:type="spellEnd"/>
      <w:r w:rsidRPr="00334C47">
        <w:rPr>
          <w:rFonts w:ascii="Times New Roman" w:eastAsia="Times New Roman" w:hAnsi="Times New Roman" w:cs="Times New Roman"/>
          <w:sz w:val="48"/>
          <w:szCs w:val="48"/>
          <w:lang w:eastAsia="en-IN"/>
        </w:rPr>
        <w:t>'.</w:t>
      </w:r>
    </w:p>
    <w:p w:rsidR="00735C2D" w:rsidRPr="004F0225" w:rsidRDefault="00735C2D" w:rsidP="004F0225">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
      </w:pPr>
      <w:r w:rsidRPr="004F0225">
        <w:rPr>
          <w:rFonts w:ascii="Times New Roman" w:eastAsia="Times New Roman" w:hAnsi="Times New Roman" w:cs="Times New Roman"/>
          <w:b/>
          <w:bCs/>
          <w:caps/>
          <w:sz w:val="48"/>
          <w:szCs w:val="48"/>
          <w:lang w:eastAsia="en-IN"/>
        </w:rPr>
        <w:lastRenderedPageBreak/>
        <w:t>Train-Test Split</w:t>
      </w:r>
    </w:p>
    <w:p w:rsidR="00735C2D" w:rsidRPr="00334C47"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The dataset was split into training and testing sets using an 80-20 split ratio to evaluate the model's performance on unseen data.</w:t>
      </w:r>
    </w:p>
    <w:p w:rsidR="008C030D" w:rsidRDefault="008C030D" w:rsidP="004F0225">
      <w:pPr>
        <w:spacing w:before="100" w:beforeAutospacing="1" w:after="100" w:afterAutospacing="1" w:line="240" w:lineRule="auto"/>
        <w:jc w:val="center"/>
        <w:outlineLvl w:val="1"/>
        <w:rPr>
          <w:ins w:id="19" w:author="Hp" w:date="2025-02-09T06:41:00Z"/>
          <w:rFonts w:ascii="Times New Roman" w:eastAsia="Times New Roman" w:hAnsi="Times New Roman" w:cs="Times New Roman"/>
          <w:b/>
          <w:bCs/>
          <w:caps/>
          <w:sz w:val="48"/>
          <w:szCs w:val="48"/>
          <w:lang w:eastAsia="en-IN"/>
        </w:rPr>
      </w:pPr>
    </w:p>
    <w:p w:rsidR="008C030D" w:rsidRDefault="008C030D" w:rsidP="008C030D">
      <w:pPr>
        <w:spacing w:before="100" w:beforeAutospacing="1" w:after="100" w:afterAutospacing="1" w:line="240" w:lineRule="auto"/>
        <w:jc w:val="both"/>
        <w:outlineLvl w:val="1"/>
        <w:rPr>
          <w:ins w:id="20" w:author="Hp" w:date="2025-02-09T06:41:00Z"/>
          <w:rFonts w:ascii="Times New Roman" w:eastAsia="Times New Roman" w:hAnsi="Times New Roman" w:cs="Times New Roman"/>
          <w:b/>
          <w:bCs/>
          <w:caps/>
          <w:sz w:val="48"/>
          <w:szCs w:val="48"/>
          <w:lang w:eastAsia="en-IN"/>
        </w:rPr>
        <w:pPrChange w:id="21" w:author="Hp" w:date="2025-02-09T06:43:00Z">
          <w:pPr>
            <w:spacing w:before="100" w:beforeAutospacing="1" w:after="100" w:afterAutospacing="1" w:line="240" w:lineRule="auto"/>
            <w:jc w:val="center"/>
            <w:outlineLvl w:val="1"/>
          </w:pPr>
        </w:pPrChange>
      </w:pPr>
      <w:ins w:id="22" w:author="Hp" w:date="2025-02-09T06:41:00Z">
        <w:r>
          <w:rPr>
            <w:noProof/>
            <w:lang w:eastAsia="en-IN"/>
          </w:rPr>
          <w:drawing>
            <wp:inline distT="0" distB="0" distL="0" distR="0" wp14:anchorId="4BA233DA" wp14:editId="6D0BE0F4">
              <wp:extent cx="6398358" cy="5239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108" t="26551" r="17309" b="25549"/>
                      <a:stretch/>
                    </pic:blipFill>
                    <pic:spPr bwMode="auto">
                      <a:xfrm>
                        <a:off x="0" y="0"/>
                        <a:ext cx="6472614" cy="5300074"/>
                      </a:xfrm>
                      <a:prstGeom prst="rect">
                        <a:avLst/>
                      </a:prstGeom>
                      <a:ln>
                        <a:noFill/>
                      </a:ln>
                      <a:extLst>
                        <a:ext uri="{53640926-AAD7-44D8-BBD7-CCE9431645EC}">
                          <a14:shadowObscured xmlns:a14="http://schemas.microsoft.com/office/drawing/2010/main"/>
                        </a:ext>
                      </a:extLst>
                    </pic:spPr>
                  </pic:pic>
                </a:graphicData>
              </a:graphic>
            </wp:inline>
          </w:drawing>
        </w:r>
      </w:ins>
    </w:p>
    <w:p w:rsidR="008C030D" w:rsidRDefault="008C030D" w:rsidP="004F0225">
      <w:pPr>
        <w:spacing w:before="100" w:beforeAutospacing="1" w:after="100" w:afterAutospacing="1" w:line="240" w:lineRule="auto"/>
        <w:jc w:val="center"/>
        <w:outlineLvl w:val="1"/>
        <w:rPr>
          <w:ins w:id="23" w:author="Hp" w:date="2025-02-09T06:41:00Z"/>
          <w:rFonts w:ascii="Times New Roman" w:eastAsia="Times New Roman" w:hAnsi="Times New Roman" w:cs="Times New Roman"/>
          <w:b/>
          <w:bCs/>
          <w:caps/>
          <w:sz w:val="48"/>
          <w:szCs w:val="48"/>
          <w:lang w:eastAsia="en-IN"/>
        </w:rPr>
      </w:pPr>
    </w:p>
    <w:p w:rsidR="008C030D" w:rsidRDefault="008C030D" w:rsidP="004F0225">
      <w:pPr>
        <w:spacing w:before="100" w:beforeAutospacing="1" w:after="100" w:afterAutospacing="1" w:line="240" w:lineRule="auto"/>
        <w:jc w:val="center"/>
        <w:outlineLvl w:val="1"/>
        <w:rPr>
          <w:ins w:id="24" w:author="Hp" w:date="2025-02-09T06:41:00Z"/>
          <w:rFonts w:ascii="Times New Roman" w:eastAsia="Times New Roman" w:hAnsi="Times New Roman" w:cs="Times New Roman"/>
          <w:b/>
          <w:bCs/>
          <w:caps/>
          <w:sz w:val="48"/>
          <w:szCs w:val="48"/>
          <w:lang w:eastAsia="en-IN"/>
        </w:rPr>
      </w:pPr>
    </w:p>
    <w:p w:rsidR="00735C2D"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4F0225">
        <w:rPr>
          <w:rFonts w:ascii="Times New Roman" w:eastAsia="Times New Roman" w:hAnsi="Times New Roman" w:cs="Times New Roman"/>
          <w:b/>
          <w:bCs/>
          <w:caps/>
          <w:sz w:val="48"/>
          <w:szCs w:val="48"/>
          <w:lang w:eastAsia="en-IN"/>
        </w:rPr>
        <w:lastRenderedPageBreak/>
        <w:t>Visualization</w:t>
      </w:r>
    </w:p>
    <w:p w:rsidR="008C030D" w:rsidRDefault="008C030D" w:rsidP="008C030D">
      <w:pPr>
        <w:spacing w:before="100" w:beforeAutospacing="1" w:after="100" w:afterAutospacing="1" w:line="240" w:lineRule="auto"/>
        <w:jc w:val="center"/>
        <w:outlineLvl w:val="2"/>
        <w:rPr>
          <w:ins w:id="25" w:author="Hp" w:date="2025-02-09T06:43:00Z"/>
          <w:rFonts w:ascii="Times New Roman" w:eastAsia="Times New Roman" w:hAnsi="Times New Roman" w:cs="Times New Roman"/>
          <w:b/>
          <w:bCs/>
          <w:caps/>
          <w:sz w:val="48"/>
          <w:szCs w:val="48"/>
          <w:lang w:eastAsia="en-IN"/>
        </w:rPr>
        <w:pPrChange w:id="26" w:author="Hp" w:date="2025-02-09T06:43:00Z">
          <w:pPr>
            <w:spacing w:before="100" w:beforeAutospacing="1" w:after="100" w:afterAutospacing="1" w:line="240" w:lineRule="auto"/>
            <w:outlineLvl w:val="2"/>
          </w:pPr>
        </w:pPrChange>
      </w:pPr>
    </w:p>
    <w:p w:rsidR="00735C2D" w:rsidRPr="008C030D" w:rsidRDefault="00735C2D" w:rsidP="008C030D">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27" w:author="Hp" w:date="2025-02-09T06:43:00Z">
            <w:rPr>
              <w:rFonts w:ascii="Times New Roman" w:eastAsia="Times New Roman" w:hAnsi="Times New Roman" w:cs="Times New Roman"/>
              <w:b/>
              <w:bCs/>
              <w:sz w:val="48"/>
              <w:szCs w:val="48"/>
              <w:lang w:eastAsia="en-IN"/>
            </w:rPr>
          </w:rPrChange>
        </w:rPr>
        <w:pPrChange w:id="28" w:author="Hp" w:date="2025-02-09T06:43:00Z">
          <w:pPr>
            <w:spacing w:before="100" w:beforeAutospacing="1" w:after="100" w:afterAutospacing="1" w:line="240" w:lineRule="auto"/>
            <w:outlineLvl w:val="2"/>
          </w:pPr>
        </w:pPrChange>
      </w:pPr>
      <w:r w:rsidRPr="008C030D">
        <w:rPr>
          <w:rFonts w:ascii="Times New Roman" w:eastAsia="Times New Roman" w:hAnsi="Times New Roman" w:cs="Times New Roman"/>
          <w:b/>
          <w:bCs/>
          <w:caps/>
          <w:sz w:val="48"/>
          <w:szCs w:val="48"/>
          <w:lang w:eastAsia="en-IN"/>
          <w:rPrChange w:id="29" w:author="Hp" w:date="2025-02-09T06:43:00Z">
            <w:rPr>
              <w:rFonts w:ascii="Times New Roman" w:eastAsia="Times New Roman" w:hAnsi="Times New Roman" w:cs="Times New Roman"/>
              <w:b/>
              <w:bCs/>
              <w:sz w:val="48"/>
              <w:szCs w:val="48"/>
              <w:lang w:eastAsia="en-IN"/>
            </w:rPr>
          </w:rPrChange>
        </w:rPr>
        <w:t>Exploratory Data Analysis (EDA)</w:t>
      </w:r>
    </w:p>
    <w:p w:rsidR="00735C2D" w:rsidRPr="00334C47" w:rsidRDefault="00735C2D" w:rsidP="00735C2D">
      <w:pPr>
        <w:numPr>
          <w:ilvl w:val="0"/>
          <w:numId w:val="4"/>
        </w:numPr>
        <w:spacing w:before="100" w:beforeAutospacing="1" w:after="100" w:afterAutospacing="1" w:line="240" w:lineRule="auto"/>
        <w:rPr>
          <w:rFonts w:ascii="Times New Roman" w:eastAsia="Times New Roman" w:hAnsi="Times New Roman" w:cs="Times New Roman"/>
          <w:sz w:val="48"/>
          <w:szCs w:val="48"/>
          <w:lang w:eastAsia="en-IN"/>
        </w:rPr>
      </w:pPr>
      <w:del w:id="30" w:author="Hp" w:date="2025-02-09T06:47:00Z">
        <w:r w:rsidRPr="00334C47" w:rsidDel="009A67F8">
          <w:rPr>
            <w:rFonts w:ascii="Times New Roman" w:eastAsia="Times New Roman" w:hAnsi="Times New Roman" w:cs="Times New Roman"/>
            <w:b/>
            <w:bCs/>
            <w:sz w:val="48"/>
            <w:szCs w:val="48"/>
            <w:lang w:eastAsia="en-IN"/>
          </w:rPr>
          <w:delText>Univariate</w:delText>
        </w:r>
      </w:del>
      <w:proofErr w:type="spellStart"/>
      <w:ins w:id="31" w:author="Hp" w:date="2025-02-09T06:47:00Z">
        <w:r w:rsidR="009A67F8">
          <w:rPr>
            <w:rFonts w:ascii="Times New Roman" w:eastAsia="Times New Roman" w:hAnsi="Times New Roman" w:cs="Times New Roman"/>
            <w:b/>
            <w:bCs/>
            <w:sz w:val="48"/>
            <w:szCs w:val="48"/>
            <w:lang w:eastAsia="en-IN"/>
          </w:rPr>
          <w:t>Univari</w:t>
        </w:r>
        <w:r w:rsidR="009A67F8" w:rsidRPr="00334C47">
          <w:rPr>
            <w:rFonts w:ascii="Times New Roman" w:eastAsia="Times New Roman" w:hAnsi="Times New Roman" w:cs="Times New Roman"/>
            <w:b/>
            <w:bCs/>
            <w:sz w:val="48"/>
            <w:szCs w:val="48"/>
            <w:lang w:eastAsia="en-IN"/>
          </w:rPr>
          <w:t>ate</w:t>
        </w:r>
      </w:ins>
      <w:proofErr w:type="spellEnd"/>
      <w:r w:rsidRPr="00334C47">
        <w:rPr>
          <w:rFonts w:ascii="Times New Roman" w:eastAsia="Times New Roman" w:hAnsi="Times New Roman" w:cs="Times New Roman"/>
          <w:b/>
          <w:bCs/>
          <w:sz w:val="48"/>
          <w:szCs w:val="48"/>
          <w:lang w:eastAsia="en-IN"/>
        </w:rPr>
        <w:t xml:space="preserve"> Analysis:</w:t>
      </w:r>
    </w:p>
    <w:p w:rsidR="00735C2D" w:rsidRPr="00334C47" w:rsidRDefault="00735C2D" w:rsidP="00735C2D">
      <w:pPr>
        <w:numPr>
          <w:ilvl w:val="1"/>
          <w:numId w:val="4"/>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Bar plots and pie charts were used to visualize the distribution of categorical variables such as Company, OS, Touchscreen, </w:t>
      </w:r>
      <w:proofErr w:type="spellStart"/>
      <w:r w:rsidRPr="00334C47">
        <w:rPr>
          <w:rFonts w:ascii="Times New Roman" w:eastAsia="Times New Roman" w:hAnsi="Times New Roman" w:cs="Times New Roman"/>
          <w:sz w:val="48"/>
          <w:szCs w:val="48"/>
          <w:lang w:eastAsia="en-IN"/>
        </w:rPr>
        <w:t>CPU_company</w:t>
      </w:r>
      <w:proofErr w:type="spellEnd"/>
      <w:r w:rsidRPr="00334C47">
        <w:rPr>
          <w:rFonts w:ascii="Times New Roman" w:eastAsia="Times New Roman" w:hAnsi="Times New Roman" w:cs="Times New Roman"/>
          <w:sz w:val="48"/>
          <w:szCs w:val="48"/>
          <w:lang w:eastAsia="en-IN"/>
        </w:rPr>
        <w:t xml:space="preserve">, </w:t>
      </w:r>
      <w:proofErr w:type="spellStart"/>
      <w:r w:rsidRPr="00334C47">
        <w:rPr>
          <w:rFonts w:ascii="Times New Roman" w:eastAsia="Times New Roman" w:hAnsi="Times New Roman" w:cs="Times New Roman"/>
          <w:sz w:val="48"/>
          <w:szCs w:val="48"/>
          <w:lang w:eastAsia="en-IN"/>
        </w:rPr>
        <w:t>GPU_company</w:t>
      </w:r>
      <w:proofErr w:type="spellEnd"/>
      <w:r w:rsidRPr="00334C47">
        <w:rPr>
          <w:rFonts w:ascii="Times New Roman" w:eastAsia="Times New Roman" w:hAnsi="Times New Roman" w:cs="Times New Roman"/>
          <w:sz w:val="48"/>
          <w:szCs w:val="48"/>
          <w:lang w:eastAsia="en-IN"/>
        </w:rPr>
        <w:t xml:space="preserve">, </w:t>
      </w:r>
      <w:proofErr w:type="spellStart"/>
      <w:r w:rsidRPr="00334C47">
        <w:rPr>
          <w:rFonts w:ascii="Times New Roman" w:eastAsia="Times New Roman" w:hAnsi="Times New Roman" w:cs="Times New Roman"/>
          <w:sz w:val="48"/>
          <w:szCs w:val="48"/>
          <w:lang w:eastAsia="en-IN"/>
        </w:rPr>
        <w:t>IPSpanel</w:t>
      </w:r>
      <w:proofErr w:type="spellEnd"/>
      <w:r w:rsidRPr="00334C47">
        <w:rPr>
          <w:rFonts w:ascii="Times New Roman" w:eastAsia="Times New Roman" w:hAnsi="Times New Roman" w:cs="Times New Roman"/>
          <w:sz w:val="48"/>
          <w:szCs w:val="48"/>
          <w:lang w:eastAsia="en-IN"/>
        </w:rPr>
        <w:t xml:space="preserve">, </w:t>
      </w:r>
      <w:proofErr w:type="spellStart"/>
      <w:r w:rsidRPr="00334C47">
        <w:rPr>
          <w:rFonts w:ascii="Times New Roman" w:eastAsia="Times New Roman" w:hAnsi="Times New Roman" w:cs="Times New Roman"/>
          <w:sz w:val="48"/>
          <w:szCs w:val="48"/>
          <w:lang w:eastAsia="en-IN"/>
        </w:rPr>
        <w:t>PrimaryStorageType</w:t>
      </w:r>
      <w:proofErr w:type="spellEnd"/>
      <w:r w:rsidRPr="00334C47">
        <w:rPr>
          <w:rFonts w:ascii="Times New Roman" w:eastAsia="Times New Roman" w:hAnsi="Times New Roman" w:cs="Times New Roman"/>
          <w:sz w:val="48"/>
          <w:szCs w:val="48"/>
          <w:lang w:eastAsia="en-IN"/>
        </w:rPr>
        <w:t>, and Screen.</w:t>
      </w:r>
    </w:p>
    <w:p w:rsidR="00735C2D" w:rsidRPr="00334C47" w:rsidRDefault="00735C2D" w:rsidP="00735C2D">
      <w:pPr>
        <w:numPr>
          <w:ilvl w:val="1"/>
          <w:numId w:val="4"/>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Histograms and box plots were used to visualize the distribution and outliers in numerical variables such as Inches, Ram, Weight, and </w:t>
      </w:r>
      <w:proofErr w:type="spellStart"/>
      <w:r w:rsidRPr="00334C47">
        <w:rPr>
          <w:rFonts w:ascii="Times New Roman" w:eastAsia="Times New Roman" w:hAnsi="Times New Roman" w:cs="Times New Roman"/>
          <w:sz w:val="48"/>
          <w:szCs w:val="48"/>
          <w:lang w:eastAsia="en-IN"/>
        </w:rPr>
        <w:t>Price_euros</w:t>
      </w:r>
      <w:proofErr w:type="spellEnd"/>
      <w:r w:rsidRPr="00334C47">
        <w:rPr>
          <w:rFonts w:ascii="Times New Roman" w:eastAsia="Times New Roman" w:hAnsi="Times New Roman" w:cs="Times New Roman"/>
          <w:sz w:val="48"/>
          <w:szCs w:val="48"/>
          <w:lang w:eastAsia="en-IN"/>
        </w:rPr>
        <w:t>.</w:t>
      </w:r>
    </w:p>
    <w:p w:rsidR="00735C2D" w:rsidRPr="00334C47" w:rsidRDefault="00735C2D" w:rsidP="00735C2D">
      <w:pPr>
        <w:numPr>
          <w:ilvl w:val="0"/>
          <w:numId w:val="4"/>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Bivariate Analysis:</w:t>
      </w:r>
    </w:p>
    <w:p w:rsidR="00735C2D" w:rsidRPr="00334C47" w:rsidRDefault="00735C2D" w:rsidP="00735C2D">
      <w:pPr>
        <w:numPr>
          <w:ilvl w:val="1"/>
          <w:numId w:val="4"/>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Box plots and bar plots were used to </w:t>
      </w:r>
      <w:proofErr w:type="spellStart"/>
      <w:r w:rsidRPr="00334C47">
        <w:rPr>
          <w:rFonts w:ascii="Times New Roman" w:eastAsia="Times New Roman" w:hAnsi="Times New Roman" w:cs="Times New Roman"/>
          <w:sz w:val="48"/>
          <w:szCs w:val="48"/>
          <w:lang w:eastAsia="en-IN"/>
        </w:rPr>
        <w:t>analyze</w:t>
      </w:r>
      <w:proofErr w:type="spellEnd"/>
      <w:r w:rsidRPr="00334C47">
        <w:rPr>
          <w:rFonts w:ascii="Times New Roman" w:eastAsia="Times New Roman" w:hAnsi="Times New Roman" w:cs="Times New Roman"/>
          <w:sz w:val="48"/>
          <w:szCs w:val="48"/>
          <w:lang w:eastAsia="en-IN"/>
        </w:rPr>
        <w:t xml:space="preserve"> the relationship between categorical variables and the target variable (</w:t>
      </w:r>
      <w:proofErr w:type="spellStart"/>
      <w:r w:rsidRPr="00334C47">
        <w:rPr>
          <w:rFonts w:ascii="Times New Roman" w:eastAsia="Times New Roman" w:hAnsi="Times New Roman" w:cs="Times New Roman"/>
          <w:sz w:val="48"/>
          <w:szCs w:val="48"/>
          <w:lang w:eastAsia="en-IN"/>
        </w:rPr>
        <w:t>Price_euros</w:t>
      </w:r>
      <w:proofErr w:type="spellEnd"/>
      <w:r w:rsidRPr="00334C47">
        <w:rPr>
          <w:rFonts w:ascii="Times New Roman" w:eastAsia="Times New Roman" w:hAnsi="Times New Roman" w:cs="Times New Roman"/>
          <w:sz w:val="48"/>
          <w:szCs w:val="48"/>
          <w:lang w:eastAsia="en-IN"/>
        </w:rPr>
        <w:t>).</w:t>
      </w:r>
    </w:p>
    <w:p w:rsidR="00735C2D" w:rsidRDefault="00735C2D" w:rsidP="00735C2D">
      <w:pPr>
        <w:numPr>
          <w:ilvl w:val="1"/>
          <w:numId w:val="4"/>
        </w:numPr>
        <w:spacing w:before="100" w:beforeAutospacing="1" w:after="100" w:afterAutospacing="1" w:line="240" w:lineRule="auto"/>
        <w:rPr>
          <w:ins w:id="32" w:author="Hp" w:date="2025-02-09T06:43:00Z"/>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Scatter plots were used to visualize the relationship between numerical </w:t>
      </w:r>
      <w:r w:rsidRPr="00334C47">
        <w:rPr>
          <w:rFonts w:ascii="Times New Roman" w:eastAsia="Times New Roman" w:hAnsi="Times New Roman" w:cs="Times New Roman"/>
          <w:sz w:val="48"/>
          <w:szCs w:val="48"/>
          <w:lang w:eastAsia="en-IN"/>
        </w:rPr>
        <w:lastRenderedPageBreak/>
        <w:t xml:space="preserve">variables such as </w:t>
      </w:r>
      <w:proofErr w:type="spellStart"/>
      <w:r w:rsidRPr="00334C47">
        <w:rPr>
          <w:rFonts w:ascii="Times New Roman" w:eastAsia="Times New Roman" w:hAnsi="Times New Roman" w:cs="Times New Roman"/>
          <w:sz w:val="48"/>
          <w:szCs w:val="48"/>
          <w:lang w:eastAsia="en-IN"/>
        </w:rPr>
        <w:t>CPU_freq</w:t>
      </w:r>
      <w:proofErr w:type="spellEnd"/>
      <w:r w:rsidRPr="00334C47">
        <w:rPr>
          <w:rFonts w:ascii="Times New Roman" w:eastAsia="Times New Roman" w:hAnsi="Times New Roman" w:cs="Times New Roman"/>
          <w:sz w:val="48"/>
          <w:szCs w:val="48"/>
          <w:lang w:eastAsia="en-IN"/>
        </w:rPr>
        <w:t xml:space="preserve">, Ram, and </w:t>
      </w:r>
      <w:proofErr w:type="spellStart"/>
      <w:r w:rsidRPr="00334C47">
        <w:rPr>
          <w:rFonts w:ascii="Times New Roman" w:eastAsia="Times New Roman" w:hAnsi="Times New Roman" w:cs="Times New Roman"/>
          <w:sz w:val="48"/>
          <w:szCs w:val="48"/>
          <w:lang w:eastAsia="en-IN"/>
        </w:rPr>
        <w:t>Price_euros</w:t>
      </w:r>
      <w:proofErr w:type="spellEnd"/>
      <w:r w:rsidRPr="00334C47">
        <w:rPr>
          <w:rFonts w:ascii="Times New Roman" w:eastAsia="Times New Roman" w:hAnsi="Times New Roman" w:cs="Times New Roman"/>
          <w:sz w:val="48"/>
          <w:szCs w:val="48"/>
          <w:lang w:eastAsia="en-IN"/>
        </w:rPr>
        <w:t>.</w:t>
      </w:r>
    </w:p>
    <w:p w:rsidR="008C030D" w:rsidRPr="00334C47" w:rsidRDefault="008C030D" w:rsidP="00735C2D">
      <w:pPr>
        <w:numPr>
          <w:ilvl w:val="1"/>
          <w:numId w:val="4"/>
        </w:numPr>
        <w:spacing w:before="100" w:beforeAutospacing="1" w:after="100" w:afterAutospacing="1" w:line="240" w:lineRule="auto"/>
        <w:rPr>
          <w:rFonts w:ascii="Times New Roman" w:eastAsia="Times New Roman" w:hAnsi="Times New Roman" w:cs="Times New Roman"/>
          <w:sz w:val="48"/>
          <w:szCs w:val="48"/>
          <w:lang w:eastAsia="en-IN"/>
        </w:rPr>
      </w:pPr>
    </w:p>
    <w:p w:rsidR="008C030D" w:rsidRDefault="008C030D" w:rsidP="008C030D">
      <w:pPr>
        <w:jc w:val="center"/>
        <w:rPr>
          <w:ins w:id="33" w:author="Hp" w:date="2025-02-09T06:44:00Z"/>
          <w:rFonts w:ascii="Times New Roman" w:eastAsia="Times New Roman" w:hAnsi="Times New Roman" w:cs="Times New Roman"/>
          <w:b/>
          <w:bCs/>
          <w:caps/>
          <w:sz w:val="48"/>
          <w:szCs w:val="48"/>
          <w:lang w:eastAsia="en-IN"/>
        </w:rPr>
        <w:pPrChange w:id="34" w:author="Hp" w:date="2025-02-09T06:46:00Z">
          <w:pPr/>
        </w:pPrChange>
      </w:pPr>
      <w:ins w:id="35" w:author="Hp" w:date="2025-02-09T06:45:00Z">
        <w:r>
          <w:rPr>
            <w:noProof/>
            <w:lang w:eastAsia="en-IN"/>
          </w:rPr>
          <w:drawing>
            <wp:inline distT="0" distB="0" distL="0" distR="0" wp14:anchorId="0E1AB000" wp14:editId="4ACE7683">
              <wp:extent cx="7188655" cy="760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880" t="37267" r="16618" b="14562"/>
                      <a:stretch/>
                    </pic:blipFill>
                    <pic:spPr bwMode="auto">
                      <a:xfrm>
                        <a:off x="0" y="0"/>
                        <a:ext cx="7260426" cy="7680044"/>
                      </a:xfrm>
                      <a:prstGeom prst="rect">
                        <a:avLst/>
                      </a:prstGeom>
                      <a:ln>
                        <a:noFill/>
                      </a:ln>
                      <a:extLst>
                        <a:ext uri="{53640926-AAD7-44D8-BBD7-CCE9431645EC}">
                          <a14:shadowObscured xmlns:a14="http://schemas.microsoft.com/office/drawing/2010/main"/>
                        </a:ext>
                      </a:extLst>
                    </pic:spPr>
                  </pic:pic>
                </a:graphicData>
              </a:graphic>
            </wp:inline>
          </w:drawing>
        </w:r>
      </w:ins>
      <w:ins w:id="36" w:author="Hp" w:date="2025-02-09T06:44:00Z">
        <w:r>
          <w:rPr>
            <w:rFonts w:ascii="Times New Roman" w:eastAsia="Times New Roman" w:hAnsi="Times New Roman" w:cs="Times New Roman"/>
            <w:b/>
            <w:bCs/>
            <w:caps/>
            <w:sz w:val="48"/>
            <w:szCs w:val="48"/>
            <w:lang w:eastAsia="en-IN"/>
          </w:rPr>
          <w:br w:type="page"/>
        </w:r>
      </w:ins>
    </w:p>
    <w:p w:rsidR="00735C2D"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Change w:id="37" w:author="Hp" w:date="2025-02-09T06:35:00Z">
            <w:rPr>
              <w:rFonts w:ascii="Times New Roman" w:eastAsia="Times New Roman" w:hAnsi="Times New Roman" w:cs="Times New Roman"/>
              <w:b/>
              <w:bCs/>
              <w:sz w:val="48"/>
              <w:szCs w:val="48"/>
              <w:lang w:eastAsia="en-IN"/>
            </w:rPr>
          </w:rPrChange>
        </w:rPr>
        <w:pPrChange w:id="38" w:author="Hp" w:date="2025-02-09T06:35:00Z">
          <w:pPr>
            <w:spacing w:before="100" w:beforeAutospacing="1" w:after="100" w:afterAutospacing="1" w:line="240" w:lineRule="auto"/>
            <w:outlineLvl w:val="1"/>
          </w:pPr>
        </w:pPrChange>
      </w:pPr>
      <w:r w:rsidRPr="004F0225">
        <w:rPr>
          <w:rFonts w:ascii="Times New Roman" w:eastAsia="Times New Roman" w:hAnsi="Times New Roman" w:cs="Times New Roman"/>
          <w:b/>
          <w:bCs/>
          <w:caps/>
          <w:sz w:val="48"/>
          <w:szCs w:val="48"/>
          <w:lang w:eastAsia="en-IN"/>
          <w:rPrChange w:id="39" w:author="Hp" w:date="2025-02-09T06:35:00Z">
            <w:rPr>
              <w:rFonts w:ascii="Times New Roman" w:eastAsia="Times New Roman" w:hAnsi="Times New Roman" w:cs="Times New Roman"/>
              <w:b/>
              <w:bCs/>
              <w:sz w:val="48"/>
              <w:szCs w:val="48"/>
              <w:lang w:eastAsia="en-IN"/>
            </w:rPr>
          </w:rPrChange>
        </w:rPr>
        <w:lastRenderedPageBreak/>
        <w:t>Results</w:t>
      </w:r>
    </w:p>
    <w:p w:rsidR="00735C2D" w:rsidRPr="00334C47" w:rsidRDefault="00735C2D" w:rsidP="00735C2D">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334C47">
        <w:rPr>
          <w:rFonts w:ascii="Times New Roman" w:eastAsia="Times New Roman" w:hAnsi="Times New Roman" w:cs="Times New Roman"/>
          <w:b/>
          <w:bCs/>
          <w:sz w:val="48"/>
          <w:szCs w:val="48"/>
          <w:lang w:eastAsia="en-IN"/>
        </w:rPr>
        <w:t>Model Training and Evaluation</w:t>
      </w:r>
    </w:p>
    <w:p w:rsidR="00735C2D" w:rsidRPr="00334C47"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A Linear Regression model was trained on the dataset. The model's performance was evaluated using Mean Squared Error (MSE) and R-squared (R²) metrics.</w:t>
      </w:r>
    </w:p>
    <w:p w:rsidR="00735C2D" w:rsidRPr="00334C47" w:rsidRDefault="00735C2D" w:rsidP="00735C2D">
      <w:pPr>
        <w:numPr>
          <w:ilvl w:val="0"/>
          <w:numId w:val="5"/>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Mean Squared Error (MSE):</w:t>
      </w:r>
      <w:r w:rsidRPr="00334C47">
        <w:rPr>
          <w:rFonts w:ascii="Times New Roman" w:eastAsia="Times New Roman" w:hAnsi="Times New Roman" w:cs="Times New Roman"/>
          <w:sz w:val="48"/>
          <w:szCs w:val="48"/>
          <w:lang w:eastAsia="en-IN"/>
        </w:rPr>
        <w:t xml:space="preserve"> The MSE was calculated to measure the average squared difference between the predicted and actual prices.</w:t>
      </w:r>
    </w:p>
    <w:p w:rsidR="00735C2D" w:rsidRPr="00334C47" w:rsidRDefault="00735C2D" w:rsidP="00735C2D">
      <w:pPr>
        <w:numPr>
          <w:ilvl w:val="0"/>
          <w:numId w:val="5"/>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R-squared (R²):</w:t>
      </w:r>
      <w:r w:rsidRPr="00334C47">
        <w:rPr>
          <w:rFonts w:ascii="Times New Roman" w:eastAsia="Times New Roman" w:hAnsi="Times New Roman" w:cs="Times New Roman"/>
          <w:sz w:val="48"/>
          <w:szCs w:val="48"/>
          <w:lang w:eastAsia="en-IN"/>
        </w:rPr>
        <w:t xml:space="preserve"> The R² metric was used to determine the proportion of variance in the target variable that is predictable from the features.</w:t>
      </w:r>
    </w:p>
    <w:p w:rsidR="008C030D" w:rsidRDefault="008C030D">
      <w:pPr>
        <w:rPr>
          <w:ins w:id="40" w:author="Hp" w:date="2025-02-09T06:43:00Z"/>
          <w:rFonts w:ascii="Times New Roman" w:eastAsia="Times New Roman" w:hAnsi="Times New Roman" w:cs="Times New Roman"/>
          <w:b/>
          <w:bCs/>
          <w:caps/>
          <w:sz w:val="48"/>
          <w:szCs w:val="48"/>
          <w:lang w:eastAsia="en-IN"/>
        </w:rPr>
      </w:pPr>
      <w:ins w:id="41" w:author="Hp" w:date="2025-02-09T06:43:00Z">
        <w:r>
          <w:rPr>
            <w:rFonts w:ascii="Times New Roman" w:eastAsia="Times New Roman" w:hAnsi="Times New Roman" w:cs="Times New Roman"/>
            <w:b/>
            <w:bCs/>
            <w:caps/>
            <w:sz w:val="48"/>
            <w:szCs w:val="48"/>
            <w:lang w:eastAsia="en-IN"/>
          </w:rPr>
          <w:br w:type="page"/>
        </w:r>
      </w:ins>
    </w:p>
    <w:p w:rsidR="00735C2D" w:rsidRPr="004F0225" w:rsidRDefault="00735C2D" w:rsidP="004F0225">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Change w:id="42" w:author="Hp" w:date="2025-02-09T06:34:00Z">
            <w:rPr>
              <w:rFonts w:ascii="Times New Roman" w:eastAsia="Times New Roman" w:hAnsi="Times New Roman" w:cs="Times New Roman"/>
              <w:b/>
              <w:bCs/>
              <w:sz w:val="48"/>
              <w:szCs w:val="48"/>
              <w:lang w:eastAsia="en-IN"/>
            </w:rPr>
          </w:rPrChange>
        </w:rPr>
        <w:pPrChange w:id="43" w:author="Hp" w:date="2025-02-09T06:34:00Z">
          <w:pPr>
            <w:spacing w:before="100" w:beforeAutospacing="1" w:after="100" w:afterAutospacing="1" w:line="240" w:lineRule="auto"/>
            <w:outlineLvl w:val="2"/>
          </w:pPr>
        </w:pPrChange>
      </w:pPr>
      <w:r w:rsidRPr="004F0225">
        <w:rPr>
          <w:rFonts w:ascii="Times New Roman" w:eastAsia="Times New Roman" w:hAnsi="Times New Roman" w:cs="Times New Roman"/>
          <w:b/>
          <w:bCs/>
          <w:caps/>
          <w:sz w:val="48"/>
          <w:szCs w:val="48"/>
          <w:lang w:eastAsia="en-IN"/>
          <w:rPrChange w:id="44" w:author="Hp" w:date="2025-02-09T06:34:00Z">
            <w:rPr>
              <w:rFonts w:ascii="Times New Roman" w:eastAsia="Times New Roman" w:hAnsi="Times New Roman" w:cs="Times New Roman"/>
              <w:b/>
              <w:bCs/>
              <w:sz w:val="48"/>
              <w:szCs w:val="48"/>
              <w:lang w:eastAsia="en-IN"/>
            </w:rPr>
          </w:rPrChange>
        </w:rPr>
        <w:lastRenderedPageBreak/>
        <w:t>Visualization of Results</w:t>
      </w:r>
    </w:p>
    <w:p w:rsidR="00735C2D" w:rsidRPr="00334C47"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The actual </w:t>
      </w:r>
      <w:proofErr w:type="spellStart"/>
      <w:r w:rsidRPr="00334C47">
        <w:rPr>
          <w:rFonts w:ascii="Times New Roman" w:eastAsia="Times New Roman" w:hAnsi="Times New Roman" w:cs="Times New Roman"/>
          <w:sz w:val="48"/>
          <w:szCs w:val="48"/>
          <w:lang w:eastAsia="en-IN"/>
        </w:rPr>
        <w:t>vs</w:t>
      </w:r>
      <w:proofErr w:type="spellEnd"/>
      <w:r w:rsidRPr="00334C47">
        <w:rPr>
          <w:rFonts w:ascii="Times New Roman" w:eastAsia="Times New Roman" w:hAnsi="Times New Roman" w:cs="Times New Roman"/>
          <w:sz w:val="48"/>
          <w:szCs w:val="48"/>
          <w:lang w:eastAsia="en-IN"/>
        </w:rPr>
        <w:t xml:space="preserve"> predicted prices were visualized using a scatter plot to assess the model's accuracy.</w:t>
      </w:r>
    </w:p>
    <w:p w:rsidR="00735C2D"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Change w:id="45" w:author="Hp" w:date="2025-02-09T06:35:00Z">
            <w:rPr>
              <w:rFonts w:ascii="Times New Roman" w:eastAsia="Times New Roman" w:hAnsi="Times New Roman" w:cs="Times New Roman"/>
              <w:b/>
              <w:bCs/>
              <w:sz w:val="48"/>
              <w:szCs w:val="48"/>
              <w:lang w:eastAsia="en-IN"/>
            </w:rPr>
          </w:rPrChange>
        </w:rPr>
        <w:pPrChange w:id="46" w:author="Hp" w:date="2025-02-09T06:35:00Z">
          <w:pPr>
            <w:spacing w:before="100" w:beforeAutospacing="1" w:after="100" w:afterAutospacing="1" w:line="240" w:lineRule="auto"/>
            <w:outlineLvl w:val="1"/>
          </w:pPr>
        </w:pPrChange>
      </w:pPr>
      <w:r w:rsidRPr="004F0225">
        <w:rPr>
          <w:rFonts w:ascii="Times New Roman" w:eastAsia="Times New Roman" w:hAnsi="Times New Roman" w:cs="Times New Roman"/>
          <w:b/>
          <w:bCs/>
          <w:caps/>
          <w:sz w:val="48"/>
          <w:szCs w:val="48"/>
          <w:lang w:eastAsia="en-IN"/>
          <w:rPrChange w:id="47" w:author="Hp" w:date="2025-02-09T06:35:00Z">
            <w:rPr>
              <w:rFonts w:ascii="Times New Roman" w:eastAsia="Times New Roman" w:hAnsi="Times New Roman" w:cs="Times New Roman"/>
              <w:b/>
              <w:bCs/>
              <w:sz w:val="48"/>
              <w:szCs w:val="48"/>
              <w:lang w:eastAsia="en-IN"/>
            </w:rPr>
          </w:rPrChange>
        </w:rPr>
        <w:t>Recommendations</w:t>
      </w:r>
    </w:p>
    <w:p w:rsidR="00735C2D" w:rsidRPr="00334C47" w:rsidRDefault="00735C2D" w:rsidP="00735C2D">
      <w:pPr>
        <w:numPr>
          <w:ilvl w:val="0"/>
          <w:numId w:val="6"/>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Feature Engineering:</w:t>
      </w:r>
      <w:r w:rsidRPr="00334C47">
        <w:rPr>
          <w:rFonts w:ascii="Times New Roman" w:eastAsia="Times New Roman" w:hAnsi="Times New Roman" w:cs="Times New Roman"/>
          <w:sz w:val="48"/>
          <w:szCs w:val="48"/>
          <w:lang w:eastAsia="en-IN"/>
        </w:rPr>
        <w:t xml:space="preserve"> Additional features such as brand reputation, user reviews, and market trends could be incorporated to improve model accuracy.</w:t>
      </w:r>
    </w:p>
    <w:p w:rsidR="00735C2D" w:rsidRPr="00334C47" w:rsidRDefault="00735C2D" w:rsidP="00735C2D">
      <w:pPr>
        <w:numPr>
          <w:ilvl w:val="0"/>
          <w:numId w:val="6"/>
        </w:numPr>
        <w:spacing w:before="100" w:beforeAutospacing="1" w:after="100" w:afterAutospacing="1"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b/>
          <w:bCs/>
          <w:sz w:val="48"/>
          <w:szCs w:val="48"/>
          <w:lang w:eastAsia="en-IN"/>
        </w:rPr>
        <w:t>Advanced Models:</w:t>
      </w:r>
      <w:r w:rsidRPr="00334C47">
        <w:rPr>
          <w:rFonts w:ascii="Times New Roman" w:eastAsia="Times New Roman" w:hAnsi="Times New Roman" w:cs="Times New Roman"/>
          <w:sz w:val="48"/>
          <w:szCs w:val="48"/>
          <w:lang w:eastAsia="en-IN"/>
        </w:rPr>
        <w:t xml:space="preserve"> Experiment with more advanced regression models such as Random Forest, Gradient Boosting, or </w:t>
      </w:r>
      <w:proofErr w:type="spellStart"/>
      <w:r w:rsidRPr="00334C47">
        <w:rPr>
          <w:rFonts w:ascii="Times New Roman" w:eastAsia="Times New Roman" w:hAnsi="Times New Roman" w:cs="Times New Roman"/>
          <w:sz w:val="48"/>
          <w:szCs w:val="48"/>
          <w:lang w:eastAsia="en-IN"/>
        </w:rPr>
        <w:t>XGBoost</w:t>
      </w:r>
      <w:proofErr w:type="spellEnd"/>
      <w:r w:rsidRPr="00334C47">
        <w:rPr>
          <w:rFonts w:ascii="Times New Roman" w:eastAsia="Times New Roman" w:hAnsi="Times New Roman" w:cs="Times New Roman"/>
          <w:sz w:val="48"/>
          <w:szCs w:val="48"/>
          <w:lang w:eastAsia="en-IN"/>
        </w:rPr>
        <w:t xml:space="preserve"> to potentially improve performance.</w:t>
      </w:r>
    </w:p>
    <w:p w:rsidR="00735C2D" w:rsidRDefault="004F0225" w:rsidP="00735C2D">
      <w:pPr>
        <w:numPr>
          <w:ilvl w:val="0"/>
          <w:numId w:val="6"/>
        </w:numPr>
        <w:spacing w:before="100" w:beforeAutospacing="1" w:after="100" w:afterAutospacing="1" w:line="240" w:lineRule="auto"/>
        <w:rPr>
          <w:ins w:id="48" w:author="Hp" w:date="2025-02-09T06:35:00Z"/>
          <w:rFonts w:ascii="Times New Roman" w:eastAsia="Times New Roman" w:hAnsi="Times New Roman" w:cs="Times New Roman"/>
          <w:sz w:val="48"/>
          <w:szCs w:val="48"/>
          <w:lang w:eastAsia="en-IN"/>
        </w:rPr>
      </w:pPr>
      <w:ins w:id="49" w:author="Hp" w:date="2025-02-09T06:36:00Z">
        <w:r>
          <w:rPr>
            <w:noProof/>
            <w:lang w:eastAsia="en-IN"/>
          </w:rPr>
          <w:lastRenderedPageBreak/>
          <w:drawing>
            <wp:anchor distT="0" distB="0" distL="114300" distR="114300" simplePos="0" relativeHeight="251658240" behindDoc="0" locked="0" layoutInCell="1" allowOverlap="1" wp14:anchorId="510EC232" wp14:editId="3E3CCA23">
              <wp:simplePos x="0" y="0"/>
              <wp:positionH relativeFrom="margin">
                <wp:posOffset>-11712</wp:posOffset>
              </wp:positionH>
              <wp:positionV relativeFrom="margin">
                <wp:posOffset>1534795</wp:posOffset>
              </wp:positionV>
              <wp:extent cx="6096000" cy="50971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164" t="28375" r="24135" b="7146"/>
                      <a:stretch/>
                    </pic:blipFill>
                    <pic:spPr bwMode="auto">
                      <a:xfrm>
                        <a:off x="0" y="0"/>
                        <a:ext cx="6096000" cy="5097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roofErr w:type="spellStart"/>
      <w:r w:rsidR="00735C2D" w:rsidRPr="00334C47">
        <w:rPr>
          <w:rFonts w:ascii="Times New Roman" w:eastAsia="Times New Roman" w:hAnsi="Times New Roman" w:cs="Times New Roman"/>
          <w:b/>
          <w:bCs/>
          <w:sz w:val="48"/>
          <w:szCs w:val="48"/>
          <w:lang w:eastAsia="en-IN"/>
        </w:rPr>
        <w:t>Hyperparameter</w:t>
      </w:r>
      <w:proofErr w:type="spellEnd"/>
      <w:r w:rsidR="00735C2D" w:rsidRPr="00334C47">
        <w:rPr>
          <w:rFonts w:ascii="Times New Roman" w:eastAsia="Times New Roman" w:hAnsi="Times New Roman" w:cs="Times New Roman"/>
          <w:b/>
          <w:bCs/>
          <w:sz w:val="48"/>
          <w:szCs w:val="48"/>
          <w:lang w:eastAsia="en-IN"/>
        </w:rPr>
        <w:t xml:space="preserve"> Tuning:</w:t>
      </w:r>
      <w:r w:rsidR="00735C2D" w:rsidRPr="00334C47">
        <w:rPr>
          <w:rFonts w:ascii="Times New Roman" w:eastAsia="Times New Roman" w:hAnsi="Times New Roman" w:cs="Times New Roman"/>
          <w:sz w:val="48"/>
          <w:szCs w:val="48"/>
          <w:lang w:eastAsia="en-IN"/>
        </w:rPr>
        <w:t xml:space="preserve"> Perform </w:t>
      </w:r>
      <w:proofErr w:type="spellStart"/>
      <w:r w:rsidR="00735C2D" w:rsidRPr="00334C47">
        <w:rPr>
          <w:rFonts w:ascii="Times New Roman" w:eastAsia="Times New Roman" w:hAnsi="Times New Roman" w:cs="Times New Roman"/>
          <w:sz w:val="48"/>
          <w:szCs w:val="48"/>
          <w:lang w:eastAsia="en-IN"/>
        </w:rPr>
        <w:t>hyperparameter</w:t>
      </w:r>
      <w:proofErr w:type="spellEnd"/>
      <w:r w:rsidR="00735C2D" w:rsidRPr="00334C47">
        <w:rPr>
          <w:rFonts w:ascii="Times New Roman" w:eastAsia="Times New Roman" w:hAnsi="Times New Roman" w:cs="Times New Roman"/>
          <w:sz w:val="48"/>
          <w:szCs w:val="48"/>
          <w:lang w:eastAsia="en-IN"/>
        </w:rPr>
        <w:t xml:space="preserve"> tuning to optimize the model's performance.</w:t>
      </w:r>
    </w:p>
    <w:p w:rsidR="004F0225" w:rsidRDefault="004F0225" w:rsidP="004F0225">
      <w:pPr>
        <w:spacing w:before="100" w:beforeAutospacing="1" w:after="100" w:afterAutospacing="1" w:line="240" w:lineRule="auto"/>
        <w:rPr>
          <w:ins w:id="50" w:author="Hp" w:date="2025-02-09T06:35:00Z"/>
          <w:rFonts w:ascii="Times New Roman" w:eastAsia="Times New Roman" w:hAnsi="Times New Roman" w:cs="Times New Roman"/>
          <w:sz w:val="48"/>
          <w:szCs w:val="48"/>
          <w:lang w:eastAsia="en-IN"/>
        </w:rPr>
        <w:pPrChange w:id="51" w:author="Hp" w:date="2025-02-09T06:35:00Z">
          <w:pPr>
            <w:numPr>
              <w:numId w:val="6"/>
            </w:numPr>
            <w:tabs>
              <w:tab w:val="num" w:pos="720"/>
            </w:tabs>
            <w:spacing w:before="100" w:beforeAutospacing="1" w:after="100" w:afterAutospacing="1" w:line="240" w:lineRule="auto"/>
            <w:ind w:left="720" w:hanging="360"/>
          </w:pPr>
        </w:pPrChange>
      </w:pPr>
    </w:p>
    <w:p w:rsidR="004F0225" w:rsidRDefault="004F0225" w:rsidP="004F0225">
      <w:pPr>
        <w:spacing w:before="100" w:beforeAutospacing="1" w:after="100" w:afterAutospacing="1" w:line="240" w:lineRule="auto"/>
        <w:rPr>
          <w:ins w:id="52" w:author="Hp" w:date="2025-02-09T06:35:00Z"/>
          <w:rFonts w:ascii="Times New Roman" w:eastAsia="Times New Roman" w:hAnsi="Times New Roman" w:cs="Times New Roman"/>
          <w:sz w:val="48"/>
          <w:szCs w:val="48"/>
          <w:lang w:eastAsia="en-IN"/>
        </w:rPr>
        <w:pPrChange w:id="53" w:author="Hp" w:date="2025-02-09T06:35:00Z">
          <w:pPr>
            <w:numPr>
              <w:numId w:val="6"/>
            </w:numPr>
            <w:tabs>
              <w:tab w:val="num" w:pos="720"/>
            </w:tabs>
            <w:spacing w:before="100" w:beforeAutospacing="1" w:after="100" w:afterAutospacing="1" w:line="240" w:lineRule="auto"/>
            <w:ind w:left="720" w:hanging="360"/>
          </w:pPr>
        </w:pPrChange>
      </w:pPr>
    </w:p>
    <w:p w:rsidR="004F0225" w:rsidRDefault="004F0225" w:rsidP="004F0225">
      <w:pPr>
        <w:spacing w:before="100" w:beforeAutospacing="1" w:after="100" w:afterAutospacing="1" w:line="240" w:lineRule="auto"/>
        <w:rPr>
          <w:ins w:id="54" w:author="Hp" w:date="2025-02-09T06:35:00Z"/>
          <w:rFonts w:ascii="Times New Roman" w:eastAsia="Times New Roman" w:hAnsi="Times New Roman" w:cs="Times New Roman"/>
          <w:sz w:val="48"/>
          <w:szCs w:val="48"/>
          <w:lang w:eastAsia="en-IN"/>
        </w:rPr>
        <w:pPrChange w:id="55" w:author="Hp" w:date="2025-02-09T06:35:00Z">
          <w:pPr>
            <w:numPr>
              <w:numId w:val="6"/>
            </w:numPr>
            <w:tabs>
              <w:tab w:val="num" w:pos="720"/>
            </w:tabs>
            <w:spacing w:before="100" w:beforeAutospacing="1" w:after="100" w:afterAutospacing="1" w:line="240" w:lineRule="auto"/>
            <w:ind w:left="720" w:hanging="360"/>
          </w:pPr>
        </w:pPrChange>
      </w:pPr>
    </w:p>
    <w:p w:rsidR="004F0225" w:rsidRDefault="004F0225" w:rsidP="004F0225">
      <w:pPr>
        <w:spacing w:before="100" w:beforeAutospacing="1" w:after="100" w:afterAutospacing="1" w:line="240" w:lineRule="auto"/>
        <w:rPr>
          <w:ins w:id="56" w:author="Hp" w:date="2025-02-09T06:35:00Z"/>
          <w:rFonts w:ascii="Times New Roman" w:eastAsia="Times New Roman" w:hAnsi="Times New Roman" w:cs="Times New Roman"/>
          <w:sz w:val="48"/>
          <w:szCs w:val="48"/>
          <w:lang w:eastAsia="en-IN"/>
        </w:rPr>
        <w:pPrChange w:id="57" w:author="Hp" w:date="2025-02-09T06:35:00Z">
          <w:pPr>
            <w:numPr>
              <w:numId w:val="6"/>
            </w:numPr>
            <w:tabs>
              <w:tab w:val="num" w:pos="720"/>
            </w:tabs>
            <w:spacing w:before="100" w:beforeAutospacing="1" w:after="100" w:afterAutospacing="1" w:line="240" w:lineRule="auto"/>
            <w:ind w:left="720" w:hanging="360"/>
          </w:pPr>
        </w:pPrChange>
      </w:pPr>
    </w:p>
    <w:p w:rsidR="004F0225" w:rsidRDefault="004F0225" w:rsidP="004F0225">
      <w:pPr>
        <w:spacing w:before="100" w:beforeAutospacing="1" w:after="100" w:afterAutospacing="1" w:line="240" w:lineRule="auto"/>
        <w:rPr>
          <w:ins w:id="58" w:author="Hp" w:date="2025-02-09T06:35:00Z"/>
          <w:rFonts w:ascii="Times New Roman" w:eastAsia="Times New Roman" w:hAnsi="Times New Roman" w:cs="Times New Roman"/>
          <w:sz w:val="48"/>
          <w:szCs w:val="48"/>
          <w:lang w:eastAsia="en-IN"/>
        </w:rPr>
        <w:pPrChange w:id="59" w:author="Hp" w:date="2025-02-09T06:35:00Z">
          <w:pPr>
            <w:numPr>
              <w:numId w:val="6"/>
            </w:numPr>
            <w:tabs>
              <w:tab w:val="num" w:pos="720"/>
            </w:tabs>
            <w:spacing w:before="100" w:beforeAutospacing="1" w:after="100" w:afterAutospacing="1" w:line="240" w:lineRule="auto"/>
            <w:ind w:left="720" w:hanging="360"/>
          </w:pPr>
        </w:pPrChange>
      </w:pPr>
    </w:p>
    <w:p w:rsidR="004F0225" w:rsidRPr="00334C47" w:rsidDel="004F0225" w:rsidRDefault="004F0225" w:rsidP="004F0225">
      <w:pPr>
        <w:spacing w:before="100" w:beforeAutospacing="1" w:after="100" w:afterAutospacing="1" w:line="240" w:lineRule="auto"/>
        <w:jc w:val="center"/>
        <w:rPr>
          <w:del w:id="60" w:author="Hp" w:date="2025-02-09T06:38:00Z"/>
          <w:rFonts w:ascii="Times New Roman" w:eastAsia="Times New Roman" w:hAnsi="Times New Roman" w:cs="Times New Roman"/>
          <w:sz w:val="48"/>
          <w:szCs w:val="48"/>
          <w:lang w:eastAsia="en-IN"/>
        </w:rPr>
        <w:pPrChange w:id="61" w:author="Hp" w:date="2025-02-09T06:38:00Z">
          <w:pPr>
            <w:numPr>
              <w:numId w:val="6"/>
            </w:numPr>
            <w:tabs>
              <w:tab w:val="num" w:pos="720"/>
            </w:tabs>
            <w:spacing w:before="100" w:beforeAutospacing="1" w:after="100" w:afterAutospacing="1" w:line="240" w:lineRule="auto"/>
            <w:ind w:left="720" w:hanging="360"/>
          </w:pPr>
        </w:pPrChange>
      </w:pPr>
    </w:p>
    <w:p w:rsidR="00735C2D" w:rsidRPr="004F0225" w:rsidRDefault="00735C2D" w:rsidP="004F0225">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Change w:id="62" w:author="Hp" w:date="2025-02-09T06:35:00Z">
            <w:rPr>
              <w:rFonts w:ascii="Times New Roman" w:eastAsia="Times New Roman" w:hAnsi="Times New Roman" w:cs="Times New Roman"/>
              <w:b/>
              <w:bCs/>
              <w:sz w:val="48"/>
              <w:szCs w:val="48"/>
              <w:lang w:eastAsia="en-IN"/>
            </w:rPr>
          </w:rPrChange>
        </w:rPr>
        <w:pPrChange w:id="63" w:author="Hp" w:date="2025-02-09T06:38:00Z">
          <w:pPr>
            <w:spacing w:before="100" w:beforeAutospacing="1" w:after="100" w:afterAutospacing="1" w:line="240" w:lineRule="auto"/>
            <w:outlineLvl w:val="1"/>
          </w:pPr>
        </w:pPrChange>
      </w:pPr>
      <w:r w:rsidRPr="004F0225">
        <w:rPr>
          <w:rFonts w:ascii="Times New Roman" w:eastAsia="Times New Roman" w:hAnsi="Times New Roman" w:cs="Times New Roman"/>
          <w:b/>
          <w:bCs/>
          <w:caps/>
          <w:sz w:val="48"/>
          <w:szCs w:val="48"/>
          <w:lang w:eastAsia="en-IN"/>
          <w:rPrChange w:id="64" w:author="Hp" w:date="2025-02-09T06:35:00Z">
            <w:rPr>
              <w:rFonts w:ascii="Times New Roman" w:eastAsia="Times New Roman" w:hAnsi="Times New Roman" w:cs="Times New Roman"/>
              <w:b/>
              <w:bCs/>
              <w:sz w:val="48"/>
              <w:szCs w:val="48"/>
              <w:lang w:eastAsia="en-IN"/>
            </w:rPr>
          </w:rPrChange>
        </w:rPr>
        <w:t>Conclusions</w:t>
      </w:r>
    </w:p>
    <w:p w:rsidR="00735C2D" w:rsidRPr="00334C47"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 xml:space="preserve">The project successfully demonstrated the process of predicting laptop prices using machine learning techniques. The Linear Regression model provided a baseline for further improvements. The project highlighted the importance of data </w:t>
      </w:r>
      <w:proofErr w:type="spellStart"/>
      <w:r w:rsidRPr="00334C47">
        <w:rPr>
          <w:rFonts w:ascii="Times New Roman" w:eastAsia="Times New Roman" w:hAnsi="Times New Roman" w:cs="Times New Roman"/>
          <w:sz w:val="48"/>
          <w:szCs w:val="48"/>
          <w:lang w:eastAsia="en-IN"/>
        </w:rPr>
        <w:t>preprocessing</w:t>
      </w:r>
      <w:proofErr w:type="spellEnd"/>
      <w:r w:rsidRPr="00334C47">
        <w:rPr>
          <w:rFonts w:ascii="Times New Roman" w:eastAsia="Times New Roman" w:hAnsi="Times New Roman" w:cs="Times New Roman"/>
          <w:sz w:val="48"/>
          <w:szCs w:val="48"/>
          <w:lang w:eastAsia="en-IN"/>
        </w:rPr>
        <w:t>, feature selection, and model evaluation in building accurate predictive models. Future work could focus on incorporating additional features and experimenting with more advanced models to enhance prediction accuracy.</w:t>
      </w:r>
    </w:p>
    <w:p w:rsidR="00735C2D" w:rsidRPr="00334C47" w:rsidRDefault="00735C2D" w:rsidP="00735C2D">
      <w:pPr>
        <w:spacing w:after="0" w:line="240" w:lineRule="auto"/>
        <w:rPr>
          <w:rFonts w:ascii="Times New Roman" w:eastAsia="Times New Roman" w:hAnsi="Times New Roman" w:cs="Times New Roman"/>
          <w:sz w:val="48"/>
          <w:szCs w:val="48"/>
          <w:lang w:eastAsia="en-IN"/>
        </w:rPr>
      </w:pPr>
      <w:r w:rsidRPr="00334C47">
        <w:rPr>
          <w:rFonts w:ascii="Times New Roman" w:eastAsia="Times New Roman" w:hAnsi="Times New Roman" w:cs="Times New Roman"/>
          <w:sz w:val="48"/>
          <w:szCs w:val="48"/>
          <w:lang w:eastAsia="en-IN"/>
        </w:rPr>
        <w:t>This comprehensive report provides an overview of the project, the steps taken, the results obtained, and recommendations for future improvements.</w:t>
      </w:r>
    </w:p>
    <w:p w:rsidR="008D0BF0" w:rsidRPr="00334C47" w:rsidRDefault="008D0BF0">
      <w:pPr>
        <w:rPr>
          <w:sz w:val="48"/>
          <w:szCs w:val="48"/>
        </w:rPr>
      </w:pPr>
    </w:p>
    <w:sectPr w:rsidR="008D0BF0" w:rsidRPr="00334C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766" w:rsidRDefault="00266766" w:rsidP="004F0225">
      <w:pPr>
        <w:spacing w:after="0" w:line="240" w:lineRule="auto"/>
      </w:pPr>
      <w:r>
        <w:separator/>
      </w:r>
    </w:p>
  </w:endnote>
  <w:endnote w:type="continuationSeparator" w:id="0">
    <w:p w:rsidR="00266766" w:rsidRDefault="00266766" w:rsidP="004F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766" w:rsidRDefault="00266766" w:rsidP="004F0225">
      <w:pPr>
        <w:spacing w:after="0" w:line="240" w:lineRule="auto"/>
      </w:pPr>
      <w:r>
        <w:separator/>
      </w:r>
    </w:p>
  </w:footnote>
  <w:footnote w:type="continuationSeparator" w:id="0">
    <w:p w:rsidR="00266766" w:rsidRDefault="00266766" w:rsidP="004F0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585D"/>
    <w:multiLevelType w:val="multilevel"/>
    <w:tmpl w:val="81B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62E98"/>
    <w:multiLevelType w:val="multilevel"/>
    <w:tmpl w:val="97E8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24649"/>
    <w:multiLevelType w:val="multilevel"/>
    <w:tmpl w:val="4A16B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03EF9"/>
    <w:multiLevelType w:val="multilevel"/>
    <w:tmpl w:val="38A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12AD1"/>
    <w:multiLevelType w:val="multilevel"/>
    <w:tmpl w:val="C016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8B47F9"/>
    <w:multiLevelType w:val="multilevel"/>
    <w:tmpl w:val="B846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94"/>
    <w:rsid w:val="00266766"/>
    <w:rsid w:val="00334C47"/>
    <w:rsid w:val="004F0225"/>
    <w:rsid w:val="005F0194"/>
    <w:rsid w:val="006619CD"/>
    <w:rsid w:val="0073088C"/>
    <w:rsid w:val="00735C2D"/>
    <w:rsid w:val="008C030D"/>
    <w:rsid w:val="008D0BF0"/>
    <w:rsid w:val="009A67F8"/>
    <w:rsid w:val="00B9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3115D-4C53-4909-9610-985B5EC7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5C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5C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C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5C2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35C2D"/>
    <w:rPr>
      <w:b/>
      <w:bCs/>
    </w:rPr>
  </w:style>
  <w:style w:type="paragraph" w:styleId="Header">
    <w:name w:val="header"/>
    <w:basedOn w:val="Normal"/>
    <w:link w:val="HeaderChar"/>
    <w:uiPriority w:val="99"/>
    <w:unhideWhenUsed/>
    <w:rsid w:val="004F02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25"/>
  </w:style>
  <w:style w:type="paragraph" w:styleId="Footer">
    <w:name w:val="footer"/>
    <w:basedOn w:val="Normal"/>
    <w:link w:val="FooterChar"/>
    <w:uiPriority w:val="99"/>
    <w:unhideWhenUsed/>
    <w:rsid w:val="004F02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2360">
      <w:bodyDiv w:val="1"/>
      <w:marLeft w:val="0"/>
      <w:marRight w:val="0"/>
      <w:marTop w:val="0"/>
      <w:marBottom w:val="0"/>
      <w:divBdr>
        <w:top w:val="none" w:sz="0" w:space="0" w:color="auto"/>
        <w:left w:val="none" w:sz="0" w:space="0" w:color="auto"/>
        <w:bottom w:val="none" w:sz="0" w:space="0" w:color="auto"/>
        <w:right w:val="none" w:sz="0" w:space="0" w:color="auto"/>
      </w:divBdr>
      <w:divsChild>
        <w:div w:id="1201358426">
          <w:marLeft w:val="0"/>
          <w:marRight w:val="0"/>
          <w:marTop w:val="0"/>
          <w:marBottom w:val="0"/>
          <w:divBdr>
            <w:top w:val="none" w:sz="0" w:space="0" w:color="auto"/>
            <w:left w:val="none" w:sz="0" w:space="0" w:color="auto"/>
            <w:bottom w:val="none" w:sz="0" w:space="0" w:color="auto"/>
            <w:right w:val="none" w:sz="0" w:space="0" w:color="auto"/>
          </w:divBdr>
          <w:divsChild>
            <w:div w:id="1357464863">
              <w:marLeft w:val="0"/>
              <w:marRight w:val="0"/>
              <w:marTop w:val="0"/>
              <w:marBottom w:val="0"/>
              <w:divBdr>
                <w:top w:val="none" w:sz="0" w:space="0" w:color="auto"/>
                <w:left w:val="none" w:sz="0" w:space="0" w:color="auto"/>
                <w:bottom w:val="none" w:sz="0" w:space="0" w:color="auto"/>
                <w:right w:val="none" w:sz="0" w:space="0" w:color="auto"/>
              </w:divBdr>
              <w:divsChild>
                <w:div w:id="1502037894">
                  <w:marLeft w:val="0"/>
                  <w:marRight w:val="0"/>
                  <w:marTop w:val="0"/>
                  <w:marBottom w:val="0"/>
                  <w:divBdr>
                    <w:top w:val="none" w:sz="0" w:space="0" w:color="auto"/>
                    <w:left w:val="none" w:sz="0" w:space="0" w:color="auto"/>
                    <w:bottom w:val="none" w:sz="0" w:space="0" w:color="auto"/>
                    <w:right w:val="none" w:sz="0" w:space="0" w:color="auto"/>
                  </w:divBdr>
                </w:div>
                <w:div w:id="1997486912">
                  <w:marLeft w:val="0"/>
                  <w:marRight w:val="0"/>
                  <w:marTop w:val="0"/>
                  <w:marBottom w:val="0"/>
                  <w:divBdr>
                    <w:top w:val="none" w:sz="0" w:space="0" w:color="auto"/>
                    <w:left w:val="none" w:sz="0" w:space="0" w:color="auto"/>
                    <w:bottom w:val="none" w:sz="0" w:space="0" w:color="auto"/>
                    <w:right w:val="none" w:sz="0" w:space="0" w:color="auto"/>
                  </w:divBdr>
                </w:div>
                <w:div w:id="542669282">
                  <w:marLeft w:val="0"/>
                  <w:marRight w:val="0"/>
                  <w:marTop w:val="0"/>
                  <w:marBottom w:val="0"/>
                  <w:divBdr>
                    <w:top w:val="none" w:sz="0" w:space="0" w:color="auto"/>
                    <w:left w:val="none" w:sz="0" w:space="0" w:color="auto"/>
                    <w:bottom w:val="none" w:sz="0" w:space="0" w:color="auto"/>
                    <w:right w:val="none" w:sz="0" w:space="0" w:color="auto"/>
                  </w:divBdr>
                </w:div>
                <w:div w:id="67072910">
                  <w:marLeft w:val="0"/>
                  <w:marRight w:val="0"/>
                  <w:marTop w:val="0"/>
                  <w:marBottom w:val="0"/>
                  <w:divBdr>
                    <w:top w:val="none" w:sz="0" w:space="0" w:color="auto"/>
                    <w:left w:val="none" w:sz="0" w:space="0" w:color="auto"/>
                    <w:bottom w:val="none" w:sz="0" w:space="0" w:color="auto"/>
                    <w:right w:val="none" w:sz="0" w:space="0" w:color="auto"/>
                  </w:divBdr>
                </w:div>
                <w:div w:id="671680871">
                  <w:marLeft w:val="0"/>
                  <w:marRight w:val="0"/>
                  <w:marTop w:val="0"/>
                  <w:marBottom w:val="0"/>
                  <w:divBdr>
                    <w:top w:val="none" w:sz="0" w:space="0" w:color="auto"/>
                    <w:left w:val="none" w:sz="0" w:space="0" w:color="auto"/>
                    <w:bottom w:val="none" w:sz="0" w:space="0" w:color="auto"/>
                    <w:right w:val="none" w:sz="0" w:space="0" w:color="auto"/>
                  </w:divBdr>
                </w:div>
                <w:div w:id="807281526">
                  <w:marLeft w:val="0"/>
                  <w:marRight w:val="0"/>
                  <w:marTop w:val="0"/>
                  <w:marBottom w:val="0"/>
                  <w:divBdr>
                    <w:top w:val="none" w:sz="0" w:space="0" w:color="auto"/>
                    <w:left w:val="none" w:sz="0" w:space="0" w:color="auto"/>
                    <w:bottom w:val="none" w:sz="0" w:space="0" w:color="auto"/>
                    <w:right w:val="none" w:sz="0" w:space="0" w:color="auto"/>
                  </w:divBdr>
                </w:div>
                <w:div w:id="2116820945">
                  <w:marLeft w:val="0"/>
                  <w:marRight w:val="0"/>
                  <w:marTop w:val="0"/>
                  <w:marBottom w:val="0"/>
                  <w:divBdr>
                    <w:top w:val="none" w:sz="0" w:space="0" w:color="auto"/>
                    <w:left w:val="none" w:sz="0" w:space="0" w:color="auto"/>
                    <w:bottom w:val="none" w:sz="0" w:space="0" w:color="auto"/>
                    <w:right w:val="none" w:sz="0" w:space="0" w:color="auto"/>
                  </w:divBdr>
                </w:div>
                <w:div w:id="2060593883">
                  <w:marLeft w:val="0"/>
                  <w:marRight w:val="0"/>
                  <w:marTop w:val="0"/>
                  <w:marBottom w:val="0"/>
                  <w:divBdr>
                    <w:top w:val="none" w:sz="0" w:space="0" w:color="auto"/>
                    <w:left w:val="none" w:sz="0" w:space="0" w:color="auto"/>
                    <w:bottom w:val="none" w:sz="0" w:space="0" w:color="auto"/>
                    <w:right w:val="none" w:sz="0" w:space="0" w:color="auto"/>
                  </w:divBdr>
                </w:div>
                <w:div w:id="359555230">
                  <w:marLeft w:val="0"/>
                  <w:marRight w:val="0"/>
                  <w:marTop w:val="0"/>
                  <w:marBottom w:val="0"/>
                  <w:divBdr>
                    <w:top w:val="none" w:sz="0" w:space="0" w:color="auto"/>
                    <w:left w:val="none" w:sz="0" w:space="0" w:color="auto"/>
                    <w:bottom w:val="none" w:sz="0" w:space="0" w:color="auto"/>
                    <w:right w:val="none" w:sz="0" w:space="0" w:color="auto"/>
                  </w:divBdr>
                </w:div>
                <w:div w:id="1033724092">
                  <w:marLeft w:val="0"/>
                  <w:marRight w:val="0"/>
                  <w:marTop w:val="0"/>
                  <w:marBottom w:val="0"/>
                  <w:divBdr>
                    <w:top w:val="none" w:sz="0" w:space="0" w:color="auto"/>
                    <w:left w:val="none" w:sz="0" w:space="0" w:color="auto"/>
                    <w:bottom w:val="none" w:sz="0" w:space="0" w:color="auto"/>
                    <w:right w:val="none" w:sz="0" w:space="0" w:color="auto"/>
                  </w:divBdr>
                </w:div>
                <w:div w:id="625546278">
                  <w:marLeft w:val="0"/>
                  <w:marRight w:val="0"/>
                  <w:marTop w:val="0"/>
                  <w:marBottom w:val="0"/>
                  <w:divBdr>
                    <w:top w:val="none" w:sz="0" w:space="0" w:color="auto"/>
                    <w:left w:val="none" w:sz="0" w:space="0" w:color="auto"/>
                    <w:bottom w:val="none" w:sz="0" w:space="0" w:color="auto"/>
                    <w:right w:val="none" w:sz="0" w:space="0" w:color="auto"/>
                  </w:divBdr>
                </w:div>
                <w:div w:id="2029677376">
                  <w:marLeft w:val="0"/>
                  <w:marRight w:val="0"/>
                  <w:marTop w:val="0"/>
                  <w:marBottom w:val="0"/>
                  <w:divBdr>
                    <w:top w:val="none" w:sz="0" w:space="0" w:color="auto"/>
                    <w:left w:val="none" w:sz="0" w:space="0" w:color="auto"/>
                    <w:bottom w:val="none" w:sz="0" w:space="0" w:color="auto"/>
                    <w:right w:val="none" w:sz="0" w:space="0" w:color="auto"/>
                  </w:divBdr>
                </w:div>
                <w:div w:id="245695212">
                  <w:marLeft w:val="0"/>
                  <w:marRight w:val="0"/>
                  <w:marTop w:val="0"/>
                  <w:marBottom w:val="0"/>
                  <w:divBdr>
                    <w:top w:val="none" w:sz="0" w:space="0" w:color="auto"/>
                    <w:left w:val="none" w:sz="0" w:space="0" w:color="auto"/>
                    <w:bottom w:val="none" w:sz="0" w:space="0" w:color="auto"/>
                    <w:right w:val="none" w:sz="0" w:space="0" w:color="auto"/>
                  </w:divBdr>
                </w:div>
                <w:div w:id="345794296">
                  <w:marLeft w:val="0"/>
                  <w:marRight w:val="0"/>
                  <w:marTop w:val="0"/>
                  <w:marBottom w:val="0"/>
                  <w:divBdr>
                    <w:top w:val="none" w:sz="0" w:space="0" w:color="auto"/>
                    <w:left w:val="none" w:sz="0" w:space="0" w:color="auto"/>
                    <w:bottom w:val="none" w:sz="0" w:space="0" w:color="auto"/>
                    <w:right w:val="none" w:sz="0" w:space="0" w:color="auto"/>
                  </w:divBdr>
                </w:div>
                <w:div w:id="1578903636">
                  <w:marLeft w:val="0"/>
                  <w:marRight w:val="0"/>
                  <w:marTop w:val="0"/>
                  <w:marBottom w:val="0"/>
                  <w:divBdr>
                    <w:top w:val="none" w:sz="0" w:space="0" w:color="auto"/>
                    <w:left w:val="none" w:sz="0" w:space="0" w:color="auto"/>
                    <w:bottom w:val="none" w:sz="0" w:space="0" w:color="auto"/>
                    <w:right w:val="none" w:sz="0" w:space="0" w:color="auto"/>
                  </w:divBdr>
                </w:div>
                <w:div w:id="872307671">
                  <w:marLeft w:val="0"/>
                  <w:marRight w:val="0"/>
                  <w:marTop w:val="0"/>
                  <w:marBottom w:val="0"/>
                  <w:divBdr>
                    <w:top w:val="none" w:sz="0" w:space="0" w:color="auto"/>
                    <w:left w:val="none" w:sz="0" w:space="0" w:color="auto"/>
                    <w:bottom w:val="none" w:sz="0" w:space="0" w:color="auto"/>
                    <w:right w:val="none" w:sz="0" w:space="0" w:color="auto"/>
                  </w:divBdr>
                </w:div>
                <w:div w:id="1640501017">
                  <w:marLeft w:val="0"/>
                  <w:marRight w:val="0"/>
                  <w:marTop w:val="0"/>
                  <w:marBottom w:val="0"/>
                  <w:divBdr>
                    <w:top w:val="none" w:sz="0" w:space="0" w:color="auto"/>
                    <w:left w:val="none" w:sz="0" w:space="0" w:color="auto"/>
                    <w:bottom w:val="none" w:sz="0" w:space="0" w:color="auto"/>
                    <w:right w:val="none" w:sz="0" w:space="0" w:color="auto"/>
                  </w:divBdr>
                </w:div>
                <w:div w:id="973212928">
                  <w:marLeft w:val="0"/>
                  <w:marRight w:val="0"/>
                  <w:marTop w:val="0"/>
                  <w:marBottom w:val="0"/>
                  <w:divBdr>
                    <w:top w:val="none" w:sz="0" w:space="0" w:color="auto"/>
                    <w:left w:val="none" w:sz="0" w:space="0" w:color="auto"/>
                    <w:bottom w:val="none" w:sz="0" w:space="0" w:color="auto"/>
                    <w:right w:val="none" w:sz="0" w:space="0" w:color="auto"/>
                  </w:divBdr>
                </w:div>
                <w:div w:id="1391465092">
                  <w:marLeft w:val="0"/>
                  <w:marRight w:val="0"/>
                  <w:marTop w:val="0"/>
                  <w:marBottom w:val="0"/>
                  <w:divBdr>
                    <w:top w:val="none" w:sz="0" w:space="0" w:color="auto"/>
                    <w:left w:val="none" w:sz="0" w:space="0" w:color="auto"/>
                    <w:bottom w:val="none" w:sz="0" w:space="0" w:color="auto"/>
                    <w:right w:val="none" w:sz="0" w:space="0" w:color="auto"/>
                  </w:divBdr>
                </w:div>
                <w:div w:id="1558197638">
                  <w:marLeft w:val="0"/>
                  <w:marRight w:val="0"/>
                  <w:marTop w:val="0"/>
                  <w:marBottom w:val="0"/>
                  <w:divBdr>
                    <w:top w:val="none" w:sz="0" w:space="0" w:color="auto"/>
                    <w:left w:val="none" w:sz="0" w:space="0" w:color="auto"/>
                    <w:bottom w:val="none" w:sz="0" w:space="0" w:color="auto"/>
                    <w:right w:val="none" w:sz="0" w:space="0" w:color="auto"/>
                  </w:divBdr>
                </w:div>
                <w:div w:id="2012485026">
                  <w:marLeft w:val="0"/>
                  <w:marRight w:val="0"/>
                  <w:marTop w:val="0"/>
                  <w:marBottom w:val="0"/>
                  <w:divBdr>
                    <w:top w:val="none" w:sz="0" w:space="0" w:color="auto"/>
                    <w:left w:val="none" w:sz="0" w:space="0" w:color="auto"/>
                    <w:bottom w:val="none" w:sz="0" w:space="0" w:color="auto"/>
                    <w:right w:val="none" w:sz="0" w:space="0" w:color="auto"/>
                  </w:divBdr>
                </w:div>
                <w:div w:id="135922706">
                  <w:marLeft w:val="0"/>
                  <w:marRight w:val="0"/>
                  <w:marTop w:val="0"/>
                  <w:marBottom w:val="0"/>
                  <w:divBdr>
                    <w:top w:val="none" w:sz="0" w:space="0" w:color="auto"/>
                    <w:left w:val="none" w:sz="0" w:space="0" w:color="auto"/>
                    <w:bottom w:val="none" w:sz="0" w:space="0" w:color="auto"/>
                    <w:right w:val="none" w:sz="0" w:space="0" w:color="auto"/>
                  </w:divBdr>
                </w:div>
                <w:div w:id="825317819">
                  <w:marLeft w:val="0"/>
                  <w:marRight w:val="0"/>
                  <w:marTop w:val="0"/>
                  <w:marBottom w:val="0"/>
                  <w:divBdr>
                    <w:top w:val="none" w:sz="0" w:space="0" w:color="auto"/>
                    <w:left w:val="none" w:sz="0" w:space="0" w:color="auto"/>
                    <w:bottom w:val="none" w:sz="0" w:space="0" w:color="auto"/>
                    <w:right w:val="none" w:sz="0" w:space="0" w:color="auto"/>
                  </w:divBdr>
                </w:div>
                <w:div w:id="106632118">
                  <w:marLeft w:val="0"/>
                  <w:marRight w:val="0"/>
                  <w:marTop w:val="0"/>
                  <w:marBottom w:val="0"/>
                  <w:divBdr>
                    <w:top w:val="none" w:sz="0" w:space="0" w:color="auto"/>
                    <w:left w:val="none" w:sz="0" w:space="0" w:color="auto"/>
                    <w:bottom w:val="none" w:sz="0" w:space="0" w:color="auto"/>
                    <w:right w:val="none" w:sz="0" w:space="0" w:color="auto"/>
                  </w:divBdr>
                </w:div>
                <w:div w:id="686173682">
                  <w:marLeft w:val="0"/>
                  <w:marRight w:val="0"/>
                  <w:marTop w:val="0"/>
                  <w:marBottom w:val="0"/>
                  <w:divBdr>
                    <w:top w:val="none" w:sz="0" w:space="0" w:color="auto"/>
                    <w:left w:val="none" w:sz="0" w:space="0" w:color="auto"/>
                    <w:bottom w:val="none" w:sz="0" w:space="0" w:color="auto"/>
                    <w:right w:val="none" w:sz="0" w:space="0" w:color="auto"/>
                  </w:divBdr>
                </w:div>
                <w:div w:id="993728678">
                  <w:marLeft w:val="0"/>
                  <w:marRight w:val="0"/>
                  <w:marTop w:val="0"/>
                  <w:marBottom w:val="0"/>
                  <w:divBdr>
                    <w:top w:val="none" w:sz="0" w:space="0" w:color="auto"/>
                    <w:left w:val="none" w:sz="0" w:space="0" w:color="auto"/>
                    <w:bottom w:val="none" w:sz="0" w:space="0" w:color="auto"/>
                    <w:right w:val="none" w:sz="0" w:space="0" w:color="auto"/>
                  </w:divBdr>
                </w:div>
                <w:div w:id="667828664">
                  <w:marLeft w:val="0"/>
                  <w:marRight w:val="0"/>
                  <w:marTop w:val="0"/>
                  <w:marBottom w:val="0"/>
                  <w:divBdr>
                    <w:top w:val="none" w:sz="0" w:space="0" w:color="auto"/>
                    <w:left w:val="none" w:sz="0" w:space="0" w:color="auto"/>
                    <w:bottom w:val="none" w:sz="0" w:space="0" w:color="auto"/>
                    <w:right w:val="none" w:sz="0" w:space="0" w:color="auto"/>
                  </w:divBdr>
                </w:div>
                <w:div w:id="1471288867">
                  <w:marLeft w:val="0"/>
                  <w:marRight w:val="0"/>
                  <w:marTop w:val="0"/>
                  <w:marBottom w:val="0"/>
                  <w:divBdr>
                    <w:top w:val="none" w:sz="0" w:space="0" w:color="auto"/>
                    <w:left w:val="none" w:sz="0" w:space="0" w:color="auto"/>
                    <w:bottom w:val="none" w:sz="0" w:space="0" w:color="auto"/>
                    <w:right w:val="none" w:sz="0" w:space="0" w:color="auto"/>
                  </w:divBdr>
                </w:div>
                <w:div w:id="965812613">
                  <w:marLeft w:val="0"/>
                  <w:marRight w:val="0"/>
                  <w:marTop w:val="0"/>
                  <w:marBottom w:val="0"/>
                  <w:divBdr>
                    <w:top w:val="none" w:sz="0" w:space="0" w:color="auto"/>
                    <w:left w:val="none" w:sz="0" w:space="0" w:color="auto"/>
                    <w:bottom w:val="none" w:sz="0" w:space="0" w:color="auto"/>
                    <w:right w:val="none" w:sz="0" w:space="0" w:color="auto"/>
                  </w:divBdr>
                </w:div>
                <w:div w:id="111442698">
                  <w:marLeft w:val="0"/>
                  <w:marRight w:val="0"/>
                  <w:marTop w:val="0"/>
                  <w:marBottom w:val="0"/>
                  <w:divBdr>
                    <w:top w:val="none" w:sz="0" w:space="0" w:color="auto"/>
                    <w:left w:val="none" w:sz="0" w:space="0" w:color="auto"/>
                    <w:bottom w:val="none" w:sz="0" w:space="0" w:color="auto"/>
                    <w:right w:val="none" w:sz="0" w:space="0" w:color="auto"/>
                  </w:divBdr>
                </w:div>
                <w:div w:id="1831405976">
                  <w:marLeft w:val="0"/>
                  <w:marRight w:val="0"/>
                  <w:marTop w:val="0"/>
                  <w:marBottom w:val="0"/>
                  <w:divBdr>
                    <w:top w:val="none" w:sz="0" w:space="0" w:color="auto"/>
                    <w:left w:val="none" w:sz="0" w:space="0" w:color="auto"/>
                    <w:bottom w:val="none" w:sz="0" w:space="0" w:color="auto"/>
                    <w:right w:val="none" w:sz="0" w:space="0" w:color="auto"/>
                  </w:divBdr>
                </w:div>
                <w:div w:id="1708601346">
                  <w:marLeft w:val="0"/>
                  <w:marRight w:val="0"/>
                  <w:marTop w:val="0"/>
                  <w:marBottom w:val="0"/>
                  <w:divBdr>
                    <w:top w:val="none" w:sz="0" w:space="0" w:color="auto"/>
                    <w:left w:val="none" w:sz="0" w:space="0" w:color="auto"/>
                    <w:bottom w:val="none" w:sz="0" w:space="0" w:color="auto"/>
                    <w:right w:val="none" w:sz="0" w:space="0" w:color="auto"/>
                  </w:divBdr>
                </w:div>
                <w:div w:id="1502231384">
                  <w:marLeft w:val="0"/>
                  <w:marRight w:val="0"/>
                  <w:marTop w:val="0"/>
                  <w:marBottom w:val="0"/>
                  <w:divBdr>
                    <w:top w:val="none" w:sz="0" w:space="0" w:color="auto"/>
                    <w:left w:val="none" w:sz="0" w:space="0" w:color="auto"/>
                    <w:bottom w:val="none" w:sz="0" w:space="0" w:color="auto"/>
                    <w:right w:val="none" w:sz="0" w:space="0" w:color="auto"/>
                  </w:divBdr>
                </w:div>
                <w:div w:id="813832426">
                  <w:marLeft w:val="0"/>
                  <w:marRight w:val="0"/>
                  <w:marTop w:val="0"/>
                  <w:marBottom w:val="0"/>
                  <w:divBdr>
                    <w:top w:val="none" w:sz="0" w:space="0" w:color="auto"/>
                    <w:left w:val="none" w:sz="0" w:space="0" w:color="auto"/>
                    <w:bottom w:val="none" w:sz="0" w:space="0" w:color="auto"/>
                    <w:right w:val="none" w:sz="0" w:space="0" w:color="auto"/>
                  </w:divBdr>
                </w:div>
                <w:div w:id="1162547342">
                  <w:marLeft w:val="0"/>
                  <w:marRight w:val="0"/>
                  <w:marTop w:val="0"/>
                  <w:marBottom w:val="0"/>
                  <w:divBdr>
                    <w:top w:val="none" w:sz="0" w:space="0" w:color="auto"/>
                    <w:left w:val="none" w:sz="0" w:space="0" w:color="auto"/>
                    <w:bottom w:val="none" w:sz="0" w:space="0" w:color="auto"/>
                    <w:right w:val="none" w:sz="0" w:space="0" w:color="auto"/>
                  </w:divBdr>
                </w:div>
                <w:div w:id="250357010">
                  <w:marLeft w:val="0"/>
                  <w:marRight w:val="0"/>
                  <w:marTop w:val="0"/>
                  <w:marBottom w:val="0"/>
                  <w:divBdr>
                    <w:top w:val="none" w:sz="0" w:space="0" w:color="auto"/>
                    <w:left w:val="none" w:sz="0" w:space="0" w:color="auto"/>
                    <w:bottom w:val="none" w:sz="0" w:space="0" w:color="auto"/>
                    <w:right w:val="none" w:sz="0" w:space="0" w:color="auto"/>
                  </w:divBdr>
                </w:div>
                <w:div w:id="812604229">
                  <w:marLeft w:val="0"/>
                  <w:marRight w:val="0"/>
                  <w:marTop w:val="0"/>
                  <w:marBottom w:val="0"/>
                  <w:divBdr>
                    <w:top w:val="none" w:sz="0" w:space="0" w:color="auto"/>
                    <w:left w:val="none" w:sz="0" w:space="0" w:color="auto"/>
                    <w:bottom w:val="none" w:sz="0" w:space="0" w:color="auto"/>
                    <w:right w:val="none" w:sz="0" w:space="0" w:color="auto"/>
                  </w:divBdr>
                </w:div>
                <w:div w:id="2121144094">
                  <w:marLeft w:val="0"/>
                  <w:marRight w:val="0"/>
                  <w:marTop w:val="0"/>
                  <w:marBottom w:val="0"/>
                  <w:divBdr>
                    <w:top w:val="none" w:sz="0" w:space="0" w:color="auto"/>
                    <w:left w:val="none" w:sz="0" w:space="0" w:color="auto"/>
                    <w:bottom w:val="none" w:sz="0" w:space="0" w:color="auto"/>
                    <w:right w:val="none" w:sz="0" w:space="0" w:color="auto"/>
                  </w:divBdr>
                </w:div>
                <w:div w:id="1710031941">
                  <w:marLeft w:val="0"/>
                  <w:marRight w:val="0"/>
                  <w:marTop w:val="0"/>
                  <w:marBottom w:val="0"/>
                  <w:divBdr>
                    <w:top w:val="none" w:sz="0" w:space="0" w:color="auto"/>
                    <w:left w:val="none" w:sz="0" w:space="0" w:color="auto"/>
                    <w:bottom w:val="none" w:sz="0" w:space="0" w:color="auto"/>
                    <w:right w:val="none" w:sz="0" w:space="0" w:color="auto"/>
                  </w:divBdr>
                </w:div>
                <w:div w:id="1195733911">
                  <w:marLeft w:val="0"/>
                  <w:marRight w:val="0"/>
                  <w:marTop w:val="0"/>
                  <w:marBottom w:val="0"/>
                  <w:divBdr>
                    <w:top w:val="none" w:sz="0" w:space="0" w:color="auto"/>
                    <w:left w:val="none" w:sz="0" w:space="0" w:color="auto"/>
                    <w:bottom w:val="none" w:sz="0" w:space="0" w:color="auto"/>
                    <w:right w:val="none" w:sz="0" w:space="0" w:color="auto"/>
                  </w:divBdr>
                </w:div>
                <w:div w:id="593831300">
                  <w:marLeft w:val="0"/>
                  <w:marRight w:val="0"/>
                  <w:marTop w:val="0"/>
                  <w:marBottom w:val="0"/>
                  <w:divBdr>
                    <w:top w:val="none" w:sz="0" w:space="0" w:color="auto"/>
                    <w:left w:val="none" w:sz="0" w:space="0" w:color="auto"/>
                    <w:bottom w:val="none" w:sz="0" w:space="0" w:color="auto"/>
                    <w:right w:val="none" w:sz="0" w:space="0" w:color="auto"/>
                  </w:divBdr>
                </w:div>
                <w:div w:id="1129862457">
                  <w:marLeft w:val="0"/>
                  <w:marRight w:val="0"/>
                  <w:marTop w:val="0"/>
                  <w:marBottom w:val="0"/>
                  <w:divBdr>
                    <w:top w:val="none" w:sz="0" w:space="0" w:color="auto"/>
                    <w:left w:val="none" w:sz="0" w:space="0" w:color="auto"/>
                    <w:bottom w:val="none" w:sz="0" w:space="0" w:color="auto"/>
                    <w:right w:val="none" w:sz="0" w:space="0" w:color="auto"/>
                  </w:divBdr>
                </w:div>
                <w:div w:id="1215311770">
                  <w:marLeft w:val="0"/>
                  <w:marRight w:val="0"/>
                  <w:marTop w:val="0"/>
                  <w:marBottom w:val="0"/>
                  <w:divBdr>
                    <w:top w:val="none" w:sz="0" w:space="0" w:color="auto"/>
                    <w:left w:val="none" w:sz="0" w:space="0" w:color="auto"/>
                    <w:bottom w:val="none" w:sz="0" w:space="0" w:color="auto"/>
                    <w:right w:val="none" w:sz="0" w:space="0" w:color="auto"/>
                  </w:divBdr>
                </w:div>
                <w:div w:id="1255817041">
                  <w:marLeft w:val="0"/>
                  <w:marRight w:val="0"/>
                  <w:marTop w:val="0"/>
                  <w:marBottom w:val="0"/>
                  <w:divBdr>
                    <w:top w:val="none" w:sz="0" w:space="0" w:color="auto"/>
                    <w:left w:val="none" w:sz="0" w:space="0" w:color="auto"/>
                    <w:bottom w:val="none" w:sz="0" w:space="0" w:color="auto"/>
                    <w:right w:val="none" w:sz="0" w:space="0" w:color="auto"/>
                  </w:divBdr>
                </w:div>
                <w:div w:id="637883938">
                  <w:marLeft w:val="0"/>
                  <w:marRight w:val="0"/>
                  <w:marTop w:val="0"/>
                  <w:marBottom w:val="0"/>
                  <w:divBdr>
                    <w:top w:val="none" w:sz="0" w:space="0" w:color="auto"/>
                    <w:left w:val="none" w:sz="0" w:space="0" w:color="auto"/>
                    <w:bottom w:val="none" w:sz="0" w:space="0" w:color="auto"/>
                    <w:right w:val="none" w:sz="0" w:space="0" w:color="auto"/>
                  </w:divBdr>
                </w:div>
                <w:div w:id="913049373">
                  <w:marLeft w:val="0"/>
                  <w:marRight w:val="0"/>
                  <w:marTop w:val="0"/>
                  <w:marBottom w:val="0"/>
                  <w:divBdr>
                    <w:top w:val="none" w:sz="0" w:space="0" w:color="auto"/>
                    <w:left w:val="none" w:sz="0" w:space="0" w:color="auto"/>
                    <w:bottom w:val="none" w:sz="0" w:space="0" w:color="auto"/>
                    <w:right w:val="none" w:sz="0" w:space="0" w:color="auto"/>
                  </w:divBdr>
                </w:div>
                <w:div w:id="1715806902">
                  <w:marLeft w:val="0"/>
                  <w:marRight w:val="0"/>
                  <w:marTop w:val="0"/>
                  <w:marBottom w:val="0"/>
                  <w:divBdr>
                    <w:top w:val="none" w:sz="0" w:space="0" w:color="auto"/>
                    <w:left w:val="none" w:sz="0" w:space="0" w:color="auto"/>
                    <w:bottom w:val="none" w:sz="0" w:space="0" w:color="auto"/>
                    <w:right w:val="none" w:sz="0" w:space="0" w:color="auto"/>
                  </w:divBdr>
                </w:div>
                <w:div w:id="833228032">
                  <w:marLeft w:val="0"/>
                  <w:marRight w:val="0"/>
                  <w:marTop w:val="0"/>
                  <w:marBottom w:val="0"/>
                  <w:divBdr>
                    <w:top w:val="none" w:sz="0" w:space="0" w:color="auto"/>
                    <w:left w:val="none" w:sz="0" w:space="0" w:color="auto"/>
                    <w:bottom w:val="none" w:sz="0" w:space="0" w:color="auto"/>
                    <w:right w:val="none" w:sz="0" w:space="0" w:color="auto"/>
                  </w:divBdr>
                </w:div>
                <w:div w:id="857504549">
                  <w:marLeft w:val="0"/>
                  <w:marRight w:val="0"/>
                  <w:marTop w:val="0"/>
                  <w:marBottom w:val="0"/>
                  <w:divBdr>
                    <w:top w:val="none" w:sz="0" w:space="0" w:color="auto"/>
                    <w:left w:val="none" w:sz="0" w:space="0" w:color="auto"/>
                    <w:bottom w:val="none" w:sz="0" w:space="0" w:color="auto"/>
                    <w:right w:val="none" w:sz="0" w:space="0" w:color="auto"/>
                  </w:divBdr>
                </w:div>
                <w:div w:id="14698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2025-02-09T06:43:00Z</dcterms:created>
  <dcterms:modified xsi:type="dcterms:W3CDTF">2025-02-09T14:48:00Z</dcterms:modified>
</cp:coreProperties>
</file>