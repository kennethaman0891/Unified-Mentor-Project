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D7D" w:rsidRDefault="00FA6D7D" w:rsidP="00FA6D7D">
      <w:pPr>
        <w:jc w:val="center"/>
        <w:rPr>
          <w:rFonts w:ascii="Arial Black" w:eastAsia="Times New Roman" w:hAnsi="Arial Black" w:cs="Times New Roman"/>
          <w:b/>
          <w:bCs/>
          <w:sz w:val="32"/>
          <w:szCs w:val="32"/>
          <w:lang w:eastAsia="en-IN"/>
        </w:rPr>
      </w:pPr>
      <w:r>
        <w:rPr>
          <w:noProof/>
          <w:lang w:eastAsia="en-IN"/>
        </w:rPr>
        <w:drawing>
          <wp:inline distT="0" distB="0" distL="0" distR="0" wp14:anchorId="2CC689AF" wp14:editId="579CBCD7">
            <wp:extent cx="5500298" cy="1752600"/>
            <wp:effectExtent l="0" t="0" r="0" b="0"/>
            <wp:docPr id="2" name="Picture 2" descr="UnifiedMentor |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iedMentor |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907" cy="1761079"/>
                    </a:xfrm>
                    <a:prstGeom prst="rect">
                      <a:avLst/>
                    </a:prstGeom>
                    <a:noFill/>
                    <a:ln>
                      <a:noFill/>
                    </a:ln>
                  </pic:spPr>
                </pic:pic>
              </a:graphicData>
            </a:graphic>
          </wp:inline>
        </w:drawing>
      </w:r>
    </w:p>
    <w:p w:rsidR="00FA6D7D" w:rsidRDefault="00FA6D7D" w:rsidP="00FA6D7D">
      <w:pPr>
        <w:jc w:val="center"/>
        <w:rPr>
          <w:rFonts w:ascii="Arial Black" w:eastAsia="Times New Roman" w:hAnsi="Arial Black" w:cs="Times New Roman"/>
          <w:b/>
          <w:bCs/>
          <w:sz w:val="32"/>
          <w:szCs w:val="32"/>
          <w:lang w:eastAsia="en-IN"/>
        </w:rPr>
      </w:pPr>
    </w:p>
    <w:p w:rsidR="00FA6D7D" w:rsidRDefault="00FA6D7D" w:rsidP="00FA6D7D">
      <w:pPr>
        <w:jc w:val="center"/>
        <w:rPr>
          <w:rFonts w:ascii="Arial Black" w:eastAsia="Times New Roman" w:hAnsi="Arial Black" w:cs="Times New Roman"/>
          <w:b/>
          <w:bCs/>
          <w:sz w:val="32"/>
          <w:szCs w:val="32"/>
          <w:lang w:eastAsia="en-IN"/>
        </w:rPr>
      </w:pPr>
    </w:p>
    <w:p w:rsidR="00FA6D7D" w:rsidRDefault="00FA6D7D" w:rsidP="00FA6D7D">
      <w:pPr>
        <w:jc w:val="center"/>
        <w:rPr>
          <w:sz w:val="52"/>
          <w:szCs w:val="52"/>
        </w:rPr>
      </w:pPr>
      <w:r w:rsidRPr="00ED7DC8">
        <w:rPr>
          <w:sz w:val="52"/>
          <w:szCs w:val="52"/>
        </w:rPr>
        <w:t>INTERNSHIP PROJECT REPORT ON</w:t>
      </w:r>
    </w:p>
    <w:p w:rsidR="008B3C14" w:rsidRPr="00136EDE" w:rsidRDefault="008B3C14" w:rsidP="00FA6D7D">
      <w:pPr>
        <w:jc w:val="center"/>
        <w:rPr>
          <w:rFonts w:ascii="Arial Black" w:eastAsia="Times New Roman" w:hAnsi="Arial Black" w:cs="Times New Roman"/>
          <w:b/>
          <w:bCs/>
          <w:color w:val="FF0000"/>
          <w:sz w:val="40"/>
          <w:szCs w:val="40"/>
          <w:lang w:eastAsia="en-IN"/>
          <w:rPrChange w:id="0" w:author="Hp" w:date="2025-02-09T07:37:00Z">
            <w:rPr>
              <w:rFonts w:ascii="Arial Black" w:eastAsia="Times New Roman" w:hAnsi="Arial Black" w:cs="Times New Roman"/>
              <w:b/>
              <w:bCs/>
              <w:sz w:val="40"/>
              <w:szCs w:val="40"/>
              <w:lang w:eastAsia="en-IN"/>
            </w:rPr>
          </w:rPrChange>
        </w:rPr>
      </w:pPr>
      <w:r w:rsidRPr="00136EDE">
        <w:rPr>
          <w:rFonts w:ascii="Times New Roman" w:eastAsia="Times New Roman" w:hAnsi="Times New Roman" w:cs="Times New Roman"/>
          <w:b/>
          <w:bCs/>
          <w:caps/>
          <w:color w:val="FF0000"/>
          <w:sz w:val="48"/>
          <w:szCs w:val="48"/>
          <w:lang w:eastAsia="en-IN"/>
          <w:rPrChange w:id="1" w:author="Hp" w:date="2025-02-09T07:37:00Z">
            <w:rPr>
              <w:rFonts w:ascii="Times New Roman" w:eastAsia="Times New Roman" w:hAnsi="Times New Roman" w:cs="Times New Roman"/>
              <w:b/>
              <w:bCs/>
              <w:caps/>
              <w:sz w:val="48"/>
              <w:szCs w:val="48"/>
              <w:lang w:eastAsia="en-IN"/>
            </w:rPr>
          </w:rPrChange>
        </w:rPr>
        <w:t>Climate Change Modeling</w:t>
      </w:r>
    </w:p>
    <w:p w:rsidR="00FA6D7D" w:rsidRPr="008B3C14" w:rsidRDefault="00136EDE" w:rsidP="00FA6D7D">
      <w:pPr>
        <w:jc w:val="center"/>
        <w:rPr>
          <w:caps/>
          <w:sz w:val="48"/>
          <w:szCs w:val="48"/>
        </w:rPr>
      </w:pPr>
      <w:ins w:id="2" w:author="Hp" w:date="2025-02-09T07:38:00Z">
        <w:r w:rsidRPr="008B3C14">
          <w:rPr>
            <w:caps/>
            <w:sz w:val="48"/>
            <w:szCs w:val="48"/>
          </w:rPr>
          <w:t xml:space="preserve"> </w:t>
        </w:r>
      </w:ins>
      <w:r w:rsidR="00FA6D7D" w:rsidRPr="008B3C14">
        <w:rPr>
          <w:caps/>
          <w:sz w:val="48"/>
          <w:szCs w:val="48"/>
        </w:rPr>
        <w:t>Submitted By:</w:t>
      </w:r>
    </w:p>
    <w:p w:rsidR="00FA6D7D" w:rsidRDefault="00FA6D7D" w:rsidP="00FA6D7D">
      <w:pPr>
        <w:jc w:val="center"/>
        <w:rPr>
          <w:rFonts w:ascii="Arial Black" w:hAnsi="Arial Black"/>
          <w:sz w:val="44"/>
          <w:szCs w:val="44"/>
        </w:rPr>
      </w:pPr>
      <w:r w:rsidRPr="00ED7DC8">
        <w:rPr>
          <w:rFonts w:ascii="Arial Black" w:hAnsi="Arial Black"/>
          <w:sz w:val="44"/>
          <w:szCs w:val="44"/>
        </w:rPr>
        <w:t xml:space="preserve">KENNETH AMAN (3PD21AI012) </w:t>
      </w:r>
    </w:p>
    <w:p w:rsidR="00FA6D7D" w:rsidRPr="00ED7DC8" w:rsidRDefault="00FA6D7D" w:rsidP="00FA6D7D">
      <w:pPr>
        <w:jc w:val="center"/>
        <w:rPr>
          <w:sz w:val="48"/>
          <w:szCs w:val="48"/>
        </w:rPr>
      </w:pPr>
      <w:r w:rsidRPr="00ED7DC8">
        <w:rPr>
          <w:sz w:val="48"/>
          <w:szCs w:val="48"/>
        </w:rPr>
        <w:t xml:space="preserve">BACHELOR OF ENGINEERING IN </w:t>
      </w:r>
    </w:p>
    <w:p w:rsidR="00FA6D7D" w:rsidRPr="00ED7DC8" w:rsidRDefault="00FA6D7D" w:rsidP="00FA6D7D">
      <w:pPr>
        <w:jc w:val="center"/>
        <w:rPr>
          <w:sz w:val="48"/>
          <w:szCs w:val="48"/>
        </w:rPr>
      </w:pPr>
      <w:r w:rsidRPr="00ED7DC8">
        <w:rPr>
          <w:sz w:val="48"/>
          <w:szCs w:val="48"/>
        </w:rPr>
        <w:t xml:space="preserve">ARTIFICIAL INTELLIGENCE AND MACHINE LEARNING </w:t>
      </w:r>
    </w:p>
    <w:p w:rsidR="00FA6D7D" w:rsidRDefault="00FA6D7D" w:rsidP="00FA6D7D">
      <w:pPr>
        <w:jc w:val="center"/>
        <w:rPr>
          <w:sz w:val="48"/>
          <w:szCs w:val="48"/>
        </w:rPr>
      </w:pPr>
      <w:r w:rsidRPr="00ED7DC8">
        <w:rPr>
          <w:sz w:val="48"/>
          <w:szCs w:val="48"/>
        </w:rPr>
        <w:t xml:space="preserve">POOJYA DODDAPPA APPA COLLEGE OF ENGINEERING KALABURAGI </w:t>
      </w:r>
    </w:p>
    <w:p w:rsidR="00FA6D7D" w:rsidRPr="008B3C14" w:rsidRDefault="00FA6D7D" w:rsidP="008B3C14">
      <w:pPr>
        <w:jc w:val="center"/>
        <w:rPr>
          <w:caps/>
          <w:sz w:val="72"/>
          <w:szCs w:val="72"/>
        </w:rPr>
      </w:pPr>
      <w:r>
        <w:rPr>
          <w:sz w:val="48"/>
          <w:szCs w:val="48"/>
        </w:rPr>
        <w:br w:type="page"/>
      </w:r>
      <w:r w:rsidRPr="008B3C14">
        <w:rPr>
          <w:caps/>
          <w:sz w:val="72"/>
          <w:szCs w:val="72"/>
        </w:rPr>
        <w:lastRenderedPageBreak/>
        <w:t>Unified Mentors Internship :</w:t>
      </w:r>
    </w:p>
    <w:p w:rsidR="00FA6D7D" w:rsidRDefault="00FA6D7D" w:rsidP="00FA6D7D">
      <w:pPr>
        <w:rPr>
          <w:sz w:val="40"/>
          <w:szCs w:val="40"/>
        </w:rPr>
      </w:pPr>
      <w:r w:rsidRPr="00DC6411">
        <w:rPr>
          <w:sz w:val="40"/>
          <w:szCs w:val="40"/>
        </w:rPr>
        <w:t xml:space="preserve">Data Analytics 16 weeks </w:t>
      </w:r>
      <w:r>
        <w:rPr>
          <w:sz w:val="40"/>
          <w:szCs w:val="40"/>
        </w:rPr>
        <w:t>10</w:t>
      </w:r>
      <w:r w:rsidRPr="00DC6411">
        <w:rPr>
          <w:sz w:val="40"/>
          <w:szCs w:val="40"/>
        </w:rPr>
        <w:t xml:space="preserve">th Oct to </w:t>
      </w:r>
      <w:r>
        <w:rPr>
          <w:sz w:val="40"/>
          <w:szCs w:val="40"/>
        </w:rPr>
        <w:t>10</w:t>
      </w:r>
      <w:r w:rsidRPr="00DC6411">
        <w:rPr>
          <w:sz w:val="40"/>
          <w:szCs w:val="40"/>
        </w:rPr>
        <w:t>th Feb(online) Unified Mentors is a professional training platform specializing in data analytics, AI, ML, DATA Science and more. The organization focuses on equipping aspiring interns with real-world experience, hands</w:t>
      </w:r>
      <w:r>
        <w:rPr>
          <w:sz w:val="40"/>
          <w:szCs w:val="40"/>
        </w:rPr>
        <w:t xml:space="preserve"> </w:t>
      </w:r>
      <w:r w:rsidRPr="00DC6411">
        <w:rPr>
          <w:sz w:val="40"/>
          <w:szCs w:val="40"/>
        </w:rPr>
        <w:t>on projects, and industry relevant skills under expert mentorship</w:t>
      </w:r>
    </w:p>
    <w:p w:rsidR="00FA6D7D" w:rsidRPr="008B3C14" w:rsidRDefault="00FA6D7D" w:rsidP="00FA6D7D">
      <w:pPr>
        <w:rPr>
          <w:caps/>
          <w:sz w:val="56"/>
          <w:szCs w:val="56"/>
          <w:rPrChange w:id="3" w:author="Hp" w:date="2025-02-09T06:50:00Z">
            <w:rPr>
              <w:sz w:val="56"/>
              <w:szCs w:val="56"/>
            </w:rPr>
          </w:rPrChange>
        </w:rPr>
      </w:pPr>
      <w:r w:rsidRPr="008B3C14">
        <w:rPr>
          <w:caps/>
          <w:sz w:val="56"/>
          <w:szCs w:val="56"/>
          <w:rPrChange w:id="4" w:author="Hp" w:date="2025-02-09T06:50:00Z">
            <w:rPr>
              <w:sz w:val="56"/>
              <w:szCs w:val="56"/>
            </w:rPr>
          </w:rPrChange>
        </w:rPr>
        <w:t xml:space="preserve">Address: </w:t>
      </w:r>
    </w:p>
    <w:p w:rsidR="00FA6D7D" w:rsidRDefault="00FA6D7D" w:rsidP="00FA6D7D">
      <w:pPr>
        <w:rPr>
          <w:sz w:val="48"/>
          <w:szCs w:val="48"/>
        </w:rPr>
      </w:pPr>
      <w:r w:rsidRPr="00DC6411">
        <w:rPr>
          <w:sz w:val="36"/>
          <w:szCs w:val="36"/>
        </w:rPr>
        <w:t>Plot No 247B/7,Dhola Kuva Road Hansi City, Hansi Hisar, Haryana 125033 India</w:t>
      </w:r>
    </w:p>
    <w:p w:rsidR="00FA6D7D" w:rsidRPr="008B3C14" w:rsidRDefault="00FA6D7D" w:rsidP="00FA6D7D">
      <w:pPr>
        <w:rPr>
          <w:caps/>
          <w:sz w:val="56"/>
          <w:szCs w:val="56"/>
          <w:rPrChange w:id="5" w:author="Hp" w:date="2025-02-09T06:50:00Z">
            <w:rPr>
              <w:sz w:val="56"/>
              <w:szCs w:val="56"/>
            </w:rPr>
          </w:rPrChange>
        </w:rPr>
      </w:pPr>
      <w:r w:rsidRPr="008B3C14">
        <w:rPr>
          <w:caps/>
          <w:sz w:val="56"/>
          <w:szCs w:val="56"/>
          <w:rPrChange w:id="6" w:author="Hp" w:date="2025-02-09T06:50:00Z">
            <w:rPr>
              <w:sz w:val="56"/>
              <w:szCs w:val="56"/>
            </w:rPr>
          </w:rPrChange>
        </w:rPr>
        <w:t>Contact Information:</w:t>
      </w:r>
    </w:p>
    <w:p w:rsidR="00FA6D7D" w:rsidRPr="00DC6411" w:rsidRDefault="00FA6D7D" w:rsidP="00FA6D7D">
      <w:pPr>
        <w:rPr>
          <w:sz w:val="48"/>
          <w:szCs w:val="48"/>
        </w:rPr>
      </w:pPr>
      <w:r w:rsidRPr="00DC6411">
        <w:rPr>
          <w:sz w:val="48"/>
          <w:szCs w:val="48"/>
        </w:rPr>
        <w:t xml:space="preserve">• Phone: +91 6283 800330 </w:t>
      </w:r>
    </w:p>
    <w:p w:rsidR="00FA6D7D" w:rsidRDefault="00FA6D7D" w:rsidP="00FA6D7D">
      <w:pPr>
        <w:rPr>
          <w:rFonts w:ascii="Times New Roman" w:eastAsia="Times New Roman" w:hAnsi="Times New Roman" w:cs="Times New Roman"/>
          <w:b/>
          <w:bCs/>
          <w:sz w:val="36"/>
          <w:szCs w:val="36"/>
          <w:lang w:eastAsia="en-IN"/>
        </w:rPr>
      </w:pPr>
      <w:r w:rsidRPr="00DC6411">
        <w:rPr>
          <w:sz w:val="48"/>
          <w:szCs w:val="48"/>
        </w:rPr>
        <w:t>• Email: hello@unifiedmentor.com</w:t>
      </w:r>
      <w:r>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br w:type="page"/>
      </w:r>
    </w:p>
    <w:p w:rsidR="00FA6D7D" w:rsidRPr="008B3C14" w:rsidDel="008B3C14" w:rsidRDefault="00FA6D7D" w:rsidP="008B3C14">
      <w:pPr>
        <w:spacing w:before="100" w:beforeAutospacing="1" w:after="100" w:afterAutospacing="1" w:line="240" w:lineRule="auto"/>
        <w:jc w:val="center"/>
        <w:rPr>
          <w:del w:id="7" w:author="Hp" w:date="2025-02-09T06:50:00Z"/>
          <w:rFonts w:ascii="Times New Roman" w:eastAsia="Times New Roman" w:hAnsi="Times New Roman" w:cs="Times New Roman"/>
          <w:caps/>
          <w:color w:val="FF0000"/>
          <w:sz w:val="48"/>
          <w:szCs w:val="48"/>
          <w:lang w:eastAsia="en-IN"/>
          <w:rPrChange w:id="8" w:author="Hp" w:date="2025-02-09T06:50:00Z">
            <w:rPr>
              <w:del w:id="9" w:author="Hp" w:date="2025-02-09T06:50:00Z"/>
              <w:rFonts w:ascii="Times New Roman" w:eastAsia="Times New Roman" w:hAnsi="Times New Roman" w:cs="Times New Roman"/>
              <w:caps/>
              <w:sz w:val="48"/>
              <w:szCs w:val="48"/>
              <w:lang w:eastAsia="en-IN"/>
            </w:rPr>
          </w:rPrChange>
        </w:rPr>
      </w:pPr>
      <w:r w:rsidRPr="008B3C14">
        <w:rPr>
          <w:rFonts w:ascii="Times New Roman" w:eastAsia="Times New Roman" w:hAnsi="Times New Roman" w:cs="Times New Roman"/>
          <w:b/>
          <w:bCs/>
          <w:caps/>
          <w:color w:val="FF0000"/>
          <w:sz w:val="48"/>
          <w:szCs w:val="48"/>
          <w:lang w:eastAsia="en-IN"/>
          <w:rPrChange w:id="10" w:author="Hp" w:date="2025-02-09T06:50:00Z">
            <w:rPr>
              <w:rFonts w:ascii="Times New Roman" w:eastAsia="Times New Roman" w:hAnsi="Times New Roman" w:cs="Times New Roman"/>
              <w:b/>
              <w:bCs/>
              <w:caps/>
              <w:sz w:val="48"/>
              <w:szCs w:val="48"/>
              <w:lang w:eastAsia="en-IN"/>
            </w:rPr>
          </w:rPrChange>
        </w:rPr>
        <w:lastRenderedPageBreak/>
        <w:t>Project Report: Climate Change Modeling</w:t>
      </w:r>
    </w:p>
    <w:p w:rsidR="008B3C14" w:rsidRPr="008B3C14" w:rsidRDefault="008B3C14" w:rsidP="008B3C14">
      <w:pPr>
        <w:spacing w:before="100" w:beforeAutospacing="1" w:after="100" w:afterAutospacing="1" w:line="240" w:lineRule="auto"/>
        <w:jc w:val="center"/>
        <w:rPr>
          <w:ins w:id="11" w:author="Hp" w:date="2025-02-09T06:50:00Z"/>
          <w:rFonts w:ascii="Times New Roman" w:eastAsia="Times New Roman" w:hAnsi="Times New Roman" w:cs="Times New Roman"/>
          <w:caps/>
          <w:color w:val="FF0000"/>
          <w:sz w:val="48"/>
          <w:szCs w:val="48"/>
          <w:lang w:eastAsia="en-IN"/>
          <w:rPrChange w:id="12" w:author="Hp" w:date="2025-02-09T06:50:00Z">
            <w:rPr>
              <w:ins w:id="13" w:author="Hp" w:date="2025-02-09T06:50:00Z"/>
              <w:rFonts w:ascii="Times New Roman" w:eastAsia="Times New Roman" w:hAnsi="Times New Roman" w:cs="Times New Roman"/>
              <w:caps/>
              <w:sz w:val="48"/>
              <w:szCs w:val="48"/>
              <w:lang w:eastAsia="en-IN"/>
            </w:rPr>
          </w:rPrChange>
        </w:rPr>
        <w:pPrChange w:id="14" w:author="Hp" w:date="2025-02-09T06:50:00Z">
          <w:pPr>
            <w:spacing w:before="100" w:beforeAutospacing="1" w:after="100" w:afterAutospacing="1" w:line="240" w:lineRule="auto"/>
            <w:outlineLvl w:val="1"/>
          </w:pPr>
        </w:pPrChange>
      </w:pPr>
    </w:p>
    <w:p w:rsidR="008B3C14" w:rsidRPr="008B3C14" w:rsidRDefault="008B3C14" w:rsidP="008B3C14">
      <w:pPr>
        <w:spacing w:before="100" w:beforeAutospacing="1" w:after="100" w:afterAutospacing="1" w:line="240" w:lineRule="auto"/>
        <w:jc w:val="center"/>
        <w:rPr>
          <w:ins w:id="15" w:author="Hp" w:date="2025-02-09T06:50:00Z"/>
          <w:rFonts w:ascii="Times New Roman" w:eastAsia="Times New Roman" w:hAnsi="Times New Roman" w:cs="Times New Roman"/>
          <w:caps/>
          <w:color w:val="FF0000"/>
          <w:sz w:val="48"/>
          <w:szCs w:val="48"/>
          <w:lang w:eastAsia="en-IN"/>
          <w:rPrChange w:id="16" w:author="Hp" w:date="2025-02-09T06:50:00Z">
            <w:rPr>
              <w:ins w:id="17" w:author="Hp" w:date="2025-02-09T06:50:00Z"/>
              <w:rFonts w:ascii="Times New Roman" w:eastAsia="Times New Roman" w:hAnsi="Times New Roman" w:cs="Times New Roman"/>
              <w:caps/>
              <w:sz w:val="48"/>
              <w:szCs w:val="48"/>
              <w:lang w:eastAsia="en-IN"/>
            </w:rPr>
          </w:rPrChange>
        </w:rPr>
        <w:pPrChange w:id="18" w:author="Hp" w:date="2025-02-09T06:50:00Z">
          <w:pPr>
            <w:spacing w:before="100" w:beforeAutospacing="1" w:after="100" w:afterAutospacing="1" w:line="240" w:lineRule="auto"/>
            <w:outlineLvl w:val="1"/>
          </w:pPr>
        </w:pPrChange>
      </w:pPr>
    </w:p>
    <w:p w:rsidR="00FA6D7D" w:rsidRPr="008B3C14" w:rsidRDefault="00FA6D7D" w:rsidP="008B3C14">
      <w:pPr>
        <w:spacing w:before="100" w:beforeAutospacing="1" w:after="100" w:afterAutospacing="1" w:line="240" w:lineRule="auto"/>
        <w:jc w:val="center"/>
        <w:rPr>
          <w:rFonts w:ascii="Times New Roman" w:eastAsia="Times New Roman" w:hAnsi="Times New Roman" w:cs="Times New Roman"/>
          <w:b/>
          <w:bCs/>
          <w:caps/>
          <w:sz w:val="44"/>
          <w:szCs w:val="44"/>
          <w:lang w:eastAsia="en-IN"/>
          <w:rPrChange w:id="19" w:author="Hp" w:date="2025-02-09T06:50:00Z">
            <w:rPr>
              <w:rFonts w:ascii="Times New Roman" w:eastAsia="Times New Roman" w:hAnsi="Times New Roman" w:cs="Times New Roman"/>
              <w:b/>
              <w:bCs/>
              <w:sz w:val="44"/>
              <w:szCs w:val="44"/>
              <w:lang w:eastAsia="en-IN"/>
            </w:rPr>
          </w:rPrChange>
        </w:rPr>
        <w:pPrChange w:id="20" w:author="Hp" w:date="2025-02-09T06:50:00Z">
          <w:pPr>
            <w:spacing w:before="100" w:beforeAutospacing="1" w:after="100" w:afterAutospacing="1" w:line="240" w:lineRule="auto"/>
            <w:outlineLvl w:val="1"/>
          </w:pPr>
        </w:pPrChange>
      </w:pPr>
      <w:r w:rsidRPr="000C1CEF">
        <w:rPr>
          <w:rFonts w:ascii="Times New Roman" w:eastAsia="Times New Roman" w:hAnsi="Times New Roman" w:cs="Times New Roman"/>
          <w:b/>
          <w:bCs/>
          <w:sz w:val="44"/>
          <w:szCs w:val="44"/>
          <w:lang w:eastAsia="en-IN"/>
        </w:rPr>
        <w:t>1</w:t>
      </w:r>
      <w:r w:rsidRPr="008B3C14">
        <w:rPr>
          <w:rFonts w:ascii="Times New Roman" w:eastAsia="Times New Roman" w:hAnsi="Times New Roman" w:cs="Times New Roman"/>
          <w:b/>
          <w:bCs/>
          <w:caps/>
          <w:sz w:val="44"/>
          <w:szCs w:val="44"/>
          <w:lang w:eastAsia="en-IN"/>
          <w:rPrChange w:id="21" w:author="Hp" w:date="2025-02-09T06:50:00Z">
            <w:rPr>
              <w:rFonts w:ascii="Times New Roman" w:eastAsia="Times New Roman" w:hAnsi="Times New Roman" w:cs="Times New Roman"/>
              <w:b/>
              <w:bCs/>
              <w:sz w:val="44"/>
              <w:szCs w:val="44"/>
              <w:lang w:eastAsia="en-IN"/>
            </w:rPr>
          </w:rPrChange>
        </w:rPr>
        <w:t>. Project Overview</w:t>
      </w:r>
    </w:p>
    <w:p w:rsidR="00FA6D7D" w:rsidRPr="000C1CEF" w:rsidRDefault="00FA6D7D" w:rsidP="00FA6D7D">
      <w:p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The Climate Change Modeling project aims to utilize machine learning techniques to analyze and predict various climate change indicators. The project involves data collection, preprocessing, exploratory data analysis (EDA), model selection, training, evaluation, and future projections. The dataset comprises user comments from NASA’s Facebook page, offering insights into public sentiment and engagement regarding climate change.</w:t>
      </w:r>
    </w:p>
    <w:p w:rsidR="00FA6D7D" w:rsidRPr="008B3C14" w:rsidRDefault="00FA6D7D" w:rsidP="008B3C14">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Change w:id="22" w:author="Hp" w:date="2025-02-09T06:50:00Z">
            <w:rPr>
              <w:rFonts w:ascii="Times New Roman" w:eastAsia="Times New Roman" w:hAnsi="Times New Roman" w:cs="Times New Roman"/>
              <w:b/>
              <w:bCs/>
              <w:sz w:val="44"/>
              <w:szCs w:val="44"/>
              <w:lang w:eastAsia="en-IN"/>
            </w:rPr>
          </w:rPrChange>
        </w:rPr>
        <w:pPrChange w:id="23" w:author="Hp" w:date="2025-02-09T06:50:00Z">
          <w:pPr>
            <w:spacing w:before="100" w:beforeAutospacing="1" w:after="100" w:afterAutospacing="1" w:line="240" w:lineRule="auto"/>
            <w:outlineLvl w:val="1"/>
          </w:pPr>
        </w:pPrChange>
      </w:pPr>
      <w:r w:rsidRPr="000C1CEF">
        <w:rPr>
          <w:rFonts w:ascii="Times New Roman" w:eastAsia="Times New Roman" w:hAnsi="Times New Roman" w:cs="Times New Roman"/>
          <w:b/>
          <w:bCs/>
          <w:sz w:val="44"/>
          <w:szCs w:val="44"/>
          <w:lang w:eastAsia="en-IN"/>
        </w:rPr>
        <w:t xml:space="preserve">2. </w:t>
      </w:r>
      <w:r w:rsidRPr="008B3C14">
        <w:rPr>
          <w:rFonts w:ascii="Times New Roman" w:eastAsia="Times New Roman" w:hAnsi="Times New Roman" w:cs="Times New Roman"/>
          <w:b/>
          <w:bCs/>
          <w:caps/>
          <w:sz w:val="44"/>
          <w:szCs w:val="44"/>
          <w:lang w:eastAsia="en-IN"/>
          <w:rPrChange w:id="24" w:author="Hp" w:date="2025-02-09T06:50:00Z">
            <w:rPr>
              <w:rFonts w:ascii="Times New Roman" w:eastAsia="Times New Roman" w:hAnsi="Times New Roman" w:cs="Times New Roman"/>
              <w:b/>
              <w:bCs/>
              <w:sz w:val="44"/>
              <w:szCs w:val="44"/>
              <w:lang w:eastAsia="en-IN"/>
            </w:rPr>
          </w:rPrChange>
        </w:rPr>
        <w:t>Problem Statement</w:t>
      </w:r>
    </w:p>
    <w:p w:rsidR="00FA6D7D" w:rsidRDefault="00FA6D7D" w:rsidP="00FA6D7D">
      <w:p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Climate change is a significant global challenge, and understanding its patterns is crucial for mitigation and policy development. The project focuses on analyzing historical climate data and predicting climate-related indicators such as temperature anomalies, sea level rise, and extreme weather events. Additionally, it assesses public sentiment regarding climate change through Natural Language Processing (NLP) techniques.</w:t>
      </w:r>
    </w:p>
    <w:p w:rsidR="001A0551" w:rsidRDefault="001A0551" w:rsidP="00FA6D7D">
      <w:pPr>
        <w:spacing w:before="100" w:beforeAutospacing="1" w:after="100" w:afterAutospacing="1" w:line="240" w:lineRule="auto"/>
        <w:rPr>
          <w:rFonts w:ascii="Times New Roman" w:eastAsia="Times New Roman" w:hAnsi="Times New Roman" w:cs="Times New Roman"/>
          <w:sz w:val="44"/>
          <w:szCs w:val="44"/>
          <w:lang w:eastAsia="en-IN"/>
        </w:rPr>
      </w:pPr>
    </w:p>
    <w:p w:rsidR="001A0551" w:rsidRPr="008B3C14" w:rsidRDefault="001A0551" w:rsidP="008B3C14">
      <w:pPr>
        <w:spacing w:before="100" w:beforeAutospacing="1" w:after="100" w:afterAutospacing="1" w:line="240" w:lineRule="auto"/>
        <w:jc w:val="center"/>
        <w:rPr>
          <w:rFonts w:ascii="Times New Roman" w:eastAsia="Times New Roman" w:hAnsi="Times New Roman" w:cs="Times New Roman"/>
          <w:caps/>
          <w:sz w:val="44"/>
          <w:szCs w:val="44"/>
          <w:lang w:eastAsia="en-IN"/>
          <w:rPrChange w:id="25" w:author="Hp" w:date="2025-02-09T06:50:00Z">
            <w:rPr>
              <w:rFonts w:ascii="Times New Roman" w:eastAsia="Times New Roman" w:hAnsi="Times New Roman" w:cs="Times New Roman"/>
              <w:sz w:val="44"/>
              <w:szCs w:val="44"/>
              <w:lang w:eastAsia="en-IN"/>
            </w:rPr>
          </w:rPrChange>
        </w:rPr>
        <w:pPrChange w:id="26" w:author="Hp" w:date="2025-02-09T06:50:00Z">
          <w:pPr>
            <w:spacing w:before="100" w:beforeAutospacing="1" w:after="100" w:afterAutospacing="1" w:line="240" w:lineRule="auto"/>
          </w:pPr>
        </w:pPrChange>
      </w:pPr>
    </w:p>
    <w:p w:rsidR="00FA6D7D" w:rsidRPr="008B3C14" w:rsidRDefault="00FA6D7D" w:rsidP="008B3C14">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Change w:id="27" w:author="Hp" w:date="2025-02-09T06:50:00Z">
            <w:rPr>
              <w:rFonts w:ascii="Times New Roman" w:eastAsia="Times New Roman" w:hAnsi="Times New Roman" w:cs="Times New Roman"/>
              <w:b/>
              <w:bCs/>
              <w:sz w:val="44"/>
              <w:szCs w:val="44"/>
              <w:lang w:eastAsia="en-IN"/>
            </w:rPr>
          </w:rPrChange>
        </w:rPr>
        <w:pPrChange w:id="28" w:author="Hp" w:date="2025-02-09T06:50:00Z">
          <w:pPr>
            <w:spacing w:before="100" w:beforeAutospacing="1" w:after="100" w:afterAutospacing="1" w:line="240" w:lineRule="auto"/>
            <w:outlineLvl w:val="1"/>
          </w:pPr>
        </w:pPrChange>
      </w:pPr>
      <w:r w:rsidRPr="008B3C14">
        <w:rPr>
          <w:rFonts w:ascii="Times New Roman" w:eastAsia="Times New Roman" w:hAnsi="Times New Roman" w:cs="Times New Roman"/>
          <w:b/>
          <w:bCs/>
          <w:caps/>
          <w:sz w:val="44"/>
          <w:szCs w:val="44"/>
          <w:lang w:eastAsia="en-IN"/>
          <w:rPrChange w:id="29" w:author="Hp" w:date="2025-02-09T06:50:00Z">
            <w:rPr>
              <w:rFonts w:ascii="Times New Roman" w:eastAsia="Times New Roman" w:hAnsi="Times New Roman" w:cs="Times New Roman"/>
              <w:b/>
              <w:bCs/>
              <w:sz w:val="44"/>
              <w:szCs w:val="44"/>
              <w:lang w:eastAsia="en-IN"/>
            </w:rPr>
          </w:rPrChange>
        </w:rPr>
        <w:t>3. Tools Used</w:t>
      </w:r>
    </w:p>
    <w:p w:rsidR="00FA6D7D" w:rsidRPr="000C1CEF" w:rsidRDefault="00FA6D7D" w:rsidP="00FA6D7D">
      <w:pPr>
        <w:numPr>
          <w:ilvl w:val="0"/>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Programming Environments</w:t>
      </w:r>
      <w:r w:rsidRPr="000C1CEF">
        <w:rPr>
          <w:rFonts w:ascii="Times New Roman" w:eastAsia="Times New Roman" w:hAnsi="Times New Roman" w:cs="Times New Roman"/>
          <w:sz w:val="44"/>
          <w:szCs w:val="44"/>
          <w:lang w:eastAsia="en-IN"/>
        </w:rPr>
        <w:t>: Jupyter Notebook, VS Code</w:t>
      </w:r>
    </w:p>
    <w:p w:rsidR="00FA6D7D" w:rsidRPr="000C1CEF" w:rsidRDefault="00FA6D7D" w:rsidP="00FA6D7D">
      <w:pPr>
        <w:numPr>
          <w:ilvl w:val="0"/>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Libraries</w:t>
      </w:r>
      <w:r w:rsidRPr="000C1CEF">
        <w:rPr>
          <w:rFonts w:ascii="Times New Roman" w:eastAsia="Times New Roman" w:hAnsi="Times New Roman" w:cs="Times New Roman"/>
          <w:sz w:val="44"/>
          <w:szCs w:val="44"/>
          <w:lang w:eastAsia="en-IN"/>
        </w:rPr>
        <w:t>: Pandas, NumPy, Matplotlib, Seaborn, Scikit-learn, TensorFlow, NLTK</w:t>
      </w:r>
    </w:p>
    <w:p w:rsidR="00FA6D7D" w:rsidRPr="000C1CEF" w:rsidRDefault="00FA6D7D" w:rsidP="00FA6D7D">
      <w:pPr>
        <w:numPr>
          <w:ilvl w:val="0"/>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Machine Learning Algorithms</w:t>
      </w:r>
      <w:r w:rsidRPr="000C1CEF">
        <w:rPr>
          <w:rFonts w:ascii="Times New Roman" w:eastAsia="Times New Roman" w:hAnsi="Times New Roman" w:cs="Times New Roman"/>
          <w:sz w:val="44"/>
          <w:szCs w:val="44"/>
          <w:lang w:eastAsia="en-IN"/>
        </w:rPr>
        <w:t>: Linear Regression, Decision Trees, Random Forest, XGBoost, Neural Networks, LSTM</w:t>
      </w:r>
    </w:p>
    <w:p w:rsidR="00FA6D7D" w:rsidRPr="000C1CEF" w:rsidRDefault="00FA6D7D" w:rsidP="00FA6D7D">
      <w:pPr>
        <w:numPr>
          <w:ilvl w:val="0"/>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Visualization Tools</w:t>
      </w:r>
      <w:r w:rsidRPr="000C1CEF">
        <w:rPr>
          <w:rFonts w:ascii="Times New Roman" w:eastAsia="Times New Roman" w:hAnsi="Times New Roman" w:cs="Times New Roman"/>
          <w:sz w:val="44"/>
          <w:szCs w:val="44"/>
          <w:lang w:eastAsia="en-IN"/>
        </w:rPr>
        <w:t>: Matplotlib, Seaborn, Geopandas, Folium</w:t>
      </w:r>
    </w:p>
    <w:p w:rsidR="00FA6D7D" w:rsidRPr="008B3C14" w:rsidRDefault="00FA6D7D" w:rsidP="008B3C14">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Change w:id="30" w:author="Hp" w:date="2025-02-09T06:50:00Z">
            <w:rPr>
              <w:rFonts w:ascii="Times New Roman" w:eastAsia="Times New Roman" w:hAnsi="Times New Roman" w:cs="Times New Roman"/>
              <w:b/>
              <w:bCs/>
              <w:sz w:val="44"/>
              <w:szCs w:val="44"/>
              <w:lang w:eastAsia="en-IN"/>
            </w:rPr>
          </w:rPrChange>
        </w:rPr>
        <w:pPrChange w:id="31" w:author="Hp" w:date="2025-02-09T06:50:00Z">
          <w:pPr>
            <w:spacing w:before="100" w:beforeAutospacing="1" w:after="100" w:afterAutospacing="1" w:line="240" w:lineRule="auto"/>
            <w:outlineLvl w:val="1"/>
          </w:pPr>
        </w:pPrChange>
      </w:pPr>
      <w:r w:rsidRPr="000C1CEF">
        <w:rPr>
          <w:rFonts w:ascii="Times New Roman" w:eastAsia="Times New Roman" w:hAnsi="Times New Roman" w:cs="Times New Roman"/>
          <w:b/>
          <w:bCs/>
          <w:sz w:val="44"/>
          <w:szCs w:val="44"/>
          <w:lang w:eastAsia="en-IN"/>
        </w:rPr>
        <w:t>4</w:t>
      </w:r>
      <w:r w:rsidRPr="008B3C14">
        <w:rPr>
          <w:rFonts w:ascii="Times New Roman" w:eastAsia="Times New Roman" w:hAnsi="Times New Roman" w:cs="Times New Roman"/>
          <w:b/>
          <w:bCs/>
          <w:caps/>
          <w:sz w:val="44"/>
          <w:szCs w:val="44"/>
          <w:lang w:eastAsia="en-IN"/>
          <w:rPrChange w:id="32" w:author="Hp" w:date="2025-02-09T06:50:00Z">
            <w:rPr>
              <w:rFonts w:ascii="Times New Roman" w:eastAsia="Times New Roman" w:hAnsi="Times New Roman" w:cs="Times New Roman"/>
              <w:b/>
              <w:bCs/>
              <w:sz w:val="44"/>
              <w:szCs w:val="44"/>
              <w:lang w:eastAsia="en-IN"/>
            </w:rPr>
          </w:rPrChange>
        </w:rPr>
        <w:t>. Data Sources</w:t>
      </w:r>
    </w:p>
    <w:p w:rsidR="00FA6D7D" w:rsidRPr="000C1CEF" w:rsidRDefault="00FA6D7D" w:rsidP="00FA6D7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NOAA (National Oceanic and Atmospheric Administration)</w:t>
      </w:r>
    </w:p>
    <w:p w:rsidR="00FA6D7D" w:rsidRPr="000C1CEF" w:rsidRDefault="00FA6D7D" w:rsidP="00FA6D7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NASA (National Aeronautics and Space Administration)</w:t>
      </w:r>
    </w:p>
    <w:p w:rsidR="00FA6D7D" w:rsidRPr="000C1CEF" w:rsidRDefault="00FA6D7D" w:rsidP="00FA6D7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IPCC (Intergovernmental Panel on Climate Change)</w:t>
      </w:r>
    </w:p>
    <w:p w:rsidR="00FA6D7D" w:rsidRPr="000C1CEF" w:rsidRDefault="00FA6D7D" w:rsidP="00FA6D7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Social Media Data (NASA’s Facebook page)</w:t>
      </w:r>
    </w:p>
    <w:p w:rsidR="00FA6D7D" w:rsidRDefault="00FA6D7D" w:rsidP="00FA6D7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The dataset includes attributes such as temperature, precipitation, CO2 levels, solar radiation, sea level, and climate-related comments.</w:t>
      </w:r>
    </w:p>
    <w:p w:rsidR="001A0551" w:rsidRDefault="001A0551" w:rsidP="001A0551">
      <w:pPr>
        <w:spacing w:before="100" w:beforeAutospacing="1" w:after="100" w:afterAutospacing="1" w:line="240" w:lineRule="auto"/>
        <w:rPr>
          <w:rFonts w:ascii="Times New Roman" w:eastAsia="Times New Roman" w:hAnsi="Times New Roman" w:cs="Times New Roman"/>
          <w:sz w:val="44"/>
          <w:szCs w:val="44"/>
          <w:lang w:eastAsia="en-IN"/>
        </w:rPr>
      </w:pPr>
    </w:p>
    <w:p w:rsidR="001A0551" w:rsidRPr="000C1CEF" w:rsidRDefault="001A0551" w:rsidP="001A0551">
      <w:pPr>
        <w:spacing w:before="100" w:beforeAutospacing="1" w:after="100" w:afterAutospacing="1" w:line="240" w:lineRule="auto"/>
        <w:rPr>
          <w:rFonts w:ascii="Times New Roman" w:eastAsia="Times New Roman" w:hAnsi="Times New Roman" w:cs="Times New Roman"/>
          <w:sz w:val="44"/>
          <w:szCs w:val="44"/>
          <w:lang w:eastAsia="en-IN"/>
        </w:rPr>
      </w:pPr>
    </w:p>
    <w:p w:rsidR="00FA6D7D" w:rsidRPr="000310DC" w:rsidRDefault="00FA6D7D" w:rsidP="000310DC">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Change w:id="33" w:author="Hp" w:date="2025-02-09T07:24:00Z">
            <w:rPr>
              <w:rFonts w:ascii="Times New Roman" w:eastAsia="Times New Roman" w:hAnsi="Times New Roman" w:cs="Times New Roman"/>
              <w:b/>
              <w:bCs/>
              <w:sz w:val="44"/>
              <w:szCs w:val="44"/>
              <w:lang w:eastAsia="en-IN"/>
            </w:rPr>
          </w:rPrChange>
        </w:rPr>
        <w:pPrChange w:id="34" w:author="Hp" w:date="2025-02-09T07:24:00Z">
          <w:pPr>
            <w:spacing w:before="100" w:beforeAutospacing="1" w:after="100" w:afterAutospacing="1" w:line="240" w:lineRule="auto"/>
            <w:outlineLvl w:val="1"/>
          </w:pPr>
        </w:pPrChange>
      </w:pPr>
      <w:r w:rsidRPr="000310DC">
        <w:rPr>
          <w:rFonts w:ascii="Times New Roman" w:eastAsia="Times New Roman" w:hAnsi="Times New Roman" w:cs="Times New Roman"/>
          <w:b/>
          <w:bCs/>
          <w:caps/>
          <w:sz w:val="44"/>
          <w:szCs w:val="44"/>
          <w:lang w:eastAsia="en-IN"/>
          <w:rPrChange w:id="35" w:author="Hp" w:date="2025-02-09T07:24:00Z">
            <w:rPr>
              <w:rFonts w:ascii="Times New Roman" w:eastAsia="Times New Roman" w:hAnsi="Times New Roman" w:cs="Times New Roman"/>
              <w:b/>
              <w:bCs/>
              <w:sz w:val="44"/>
              <w:szCs w:val="44"/>
              <w:lang w:eastAsia="en-IN"/>
            </w:rPr>
          </w:rPrChange>
        </w:rPr>
        <w:t>5. Data Analysis and Cleaning</w:t>
      </w:r>
    </w:p>
    <w:p w:rsidR="00FA6D7D" w:rsidRPr="000C1CEF" w:rsidRDefault="00FA6D7D" w:rsidP="00FA6D7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Data Preprocessing</w:t>
      </w:r>
      <w:r w:rsidRPr="000C1CEF">
        <w:rPr>
          <w:rFonts w:ascii="Times New Roman" w:eastAsia="Times New Roman" w:hAnsi="Times New Roman" w:cs="Times New Roman"/>
          <w:sz w:val="44"/>
          <w:szCs w:val="44"/>
          <w:lang w:eastAsia="en-IN"/>
        </w:rPr>
        <w:t>: Handling missing values, normalizing features, and encoding categorical variables.</w:t>
      </w:r>
    </w:p>
    <w:p w:rsidR="00FA6D7D" w:rsidRPr="000C1CEF" w:rsidRDefault="00FA6D7D" w:rsidP="00FA6D7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Feature Engineering</w:t>
      </w:r>
      <w:r w:rsidRPr="000C1CEF">
        <w:rPr>
          <w:rFonts w:ascii="Times New Roman" w:eastAsia="Times New Roman" w:hAnsi="Times New Roman" w:cs="Times New Roman"/>
          <w:sz w:val="44"/>
          <w:szCs w:val="44"/>
          <w:lang w:eastAsia="en-IN"/>
        </w:rPr>
        <w:t>: Creating new features such as rolling averages and lagged variables.</w:t>
      </w:r>
    </w:p>
    <w:p w:rsidR="00FA6D7D" w:rsidRPr="000C1CEF" w:rsidRDefault="00FA6D7D" w:rsidP="00FA6D7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Sentiment Analysis</w:t>
      </w:r>
      <w:r w:rsidRPr="000C1CEF">
        <w:rPr>
          <w:rFonts w:ascii="Times New Roman" w:eastAsia="Times New Roman" w:hAnsi="Times New Roman" w:cs="Times New Roman"/>
          <w:sz w:val="44"/>
          <w:szCs w:val="44"/>
          <w:lang w:eastAsia="en-IN"/>
        </w:rPr>
        <w:t>: Using NLP techniques to classify comments based on sentiment polarity.</w:t>
      </w:r>
    </w:p>
    <w:p w:rsidR="00FA6D7D" w:rsidRPr="000C1CEF" w:rsidRDefault="00FA6D7D" w:rsidP="00FA6D7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Data Splitting</w:t>
      </w:r>
      <w:r w:rsidRPr="000C1CEF">
        <w:rPr>
          <w:rFonts w:ascii="Times New Roman" w:eastAsia="Times New Roman" w:hAnsi="Times New Roman" w:cs="Times New Roman"/>
          <w:sz w:val="44"/>
          <w:szCs w:val="44"/>
          <w:lang w:eastAsia="en-IN"/>
        </w:rPr>
        <w:t>: Dividing data into training, validation, and test sets.</w:t>
      </w:r>
    </w:p>
    <w:p w:rsidR="00FA6D7D" w:rsidRDefault="00FA6D7D" w:rsidP="00FA6D7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Outlier Handling</w:t>
      </w:r>
      <w:r w:rsidRPr="000C1CEF">
        <w:rPr>
          <w:rFonts w:ascii="Times New Roman" w:eastAsia="Times New Roman" w:hAnsi="Times New Roman" w:cs="Times New Roman"/>
          <w:sz w:val="44"/>
          <w:szCs w:val="44"/>
          <w:lang w:eastAsia="en-IN"/>
        </w:rPr>
        <w:t>: Using log transformation and statistical techniques to remove or adjust extreme values.</w:t>
      </w:r>
    </w:p>
    <w:p w:rsidR="001A0551" w:rsidRDefault="001A0551" w:rsidP="001A0551">
      <w:pPr>
        <w:spacing w:before="100" w:beforeAutospacing="1" w:after="100" w:afterAutospacing="1" w:line="240" w:lineRule="auto"/>
        <w:rPr>
          <w:rFonts w:ascii="Times New Roman" w:eastAsia="Times New Roman" w:hAnsi="Times New Roman" w:cs="Times New Roman"/>
          <w:sz w:val="44"/>
          <w:szCs w:val="44"/>
          <w:lang w:eastAsia="en-IN"/>
        </w:rPr>
      </w:pPr>
    </w:p>
    <w:p w:rsidR="00635A85" w:rsidRDefault="00635A85" w:rsidP="00635A85">
      <w:pPr>
        <w:spacing w:before="100" w:beforeAutospacing="1" w:after="100" w:afterAutospacing="1" w:line="240" w:lineRule="auto"/>
        <w:jc w:val="center"/>
        <w:rPr>
          <w:ins w:id="36" w:author="Hp" w:date="2025-02-09T07:28:00Z"/>
          <w:rFonts w:ascii="Times New Roman" w:eastAsia="Times New Roman" w:hAnsi="Times New Roman" w:cs="Times New Roman"/>
          <w:b/>
          <w:bCs/>
          <w:sz w:val="44"/>
          <w:szCs w:val="44"/>
          <w:lang w:eastAsia="en-IN"/>
        </w:rPr>
      </w:pPr>
      <w:bookmarkStart w:id="37" w:name="_GoBack"/>
      <w:ins w:id="38" w:author="Hp" w:date="2025-02-09T07:27:00Z">
        <w:r>
          <w:rPr>
            <w:noProof/>
            <w:lang w:eastAsia="en-IN"/>
          </w:rPr>
          <w:drawing>
            <wp:inline distT="0" distB="0" distL="0" distR="0" wp14:anchorId="7884ECD0" wp14:editId="1E7DF16F">
              <wp:extent cx="3733825" cy="23581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989" t="29115" r="15924" b="27945"/>
                      <a:stretch/>
                    </pic:blipFill>
                    <pic:spPr bwMode="auto">
                      <a:xfrm>
                        <a:off x="0" y="0"/>
                        <a:ext cx="3745599" cy="2365625"/>
                      </a:xfrm>
                      <a:prstGeom prst="rect">
                        <a:avLst/>
                      </a:prstGeom>
                      <a:ln>
                        <a:noFill/>
                      </a:ln>
                      <a:extLst>
                        <a:ext uri="{53640926-AAD7-44D8-BBD7-CCE9431645EC}">
                          <a14:shadowObscured xmlns:a14="http://schemas.microsoft.com/office/drawing/2010/main"/>
                        </a:ext>
                      </a:extLst>
                    </pic:spPr>
                  </pic:pic>
                </a:graphicData>
              </a:graphic>
            </wp:inline>
          </w:drawing>
        </w:r>
      </w:ins>
      <w:bookmarkEnd w:id="37"/>
    </w:p>
    <w:p w:rsidR="001A0551" w:rsidDel="00635A85" w:rsidRDefault="00635A85" w:rsidP="00635A85">
      <w:pPr>
        <w:rPr>
          <w:del w:id="39" w:author="Hp" w:date="2025-02-09T07:28:00Z"/>
          <w:rFonts w:ascii="Times New Roman" w:eastAsia="Times New Roman" w:hAnsi="Times New Roman" w:cs="Times New Roman"/>
          <w:sz w:val="44"/>
          <w:szCs w:val="44"/>
          <w:lang w:eastAsia="en-IN"/>
        </w:rPr>
        <w:pPrChange w:id="40" w:author="Hp" w:date="2025-02-09T07:28:00Z">
          <w:pPr>
            <w:spacing w:before="100" w:beforeAutospacing="1" w:after="100" w:afterAutospacing="1" w:line="240" w:lineRule="auto"/>
          </w:pPr>
        </w:pPrChange>
      </w:pPr>
      <w:ins w:id="41" w:author="Hp" w:date="2025-02-09T07:28:00Z">
        <w:r>
          <w:rPr>
            <w:rFonts w:ascii="Times New Roman" w:eastAsia="Times New Roman" w:hAnsi="Times New Roman" w:cs="Times New Roman"/>
            <w:b/>
            <w:bCs/>
            <w:sz w:val="44"/>
            <w:szCs w:val="44"/>
            <w:lang w:eastAsia="en-IN"/>
          </w:rPr>
          <w:br w:type="page"/>
        </w:r>
      </w:ins>
    </w:p>
    <w:p w:rsidR="001A0551" w:rsidDel="00635A85" w:rsidRDefault="001A0551" w:rsidP="00635A85">
      <w:pPr>
        <w:spacing w:before="100" w:beforeAutospacing="1" w:after="100" w:afterAutospacing="1" w:line="240" w:lineRule="auto"/>
        <w:jc w:val="center"/>
        <w:rPr>
          <w:del w:id="42" w:author="Hp" w:date="2025-02-09T07:28:00Z"/>
          <w:rFonts w:ascii="Times New Roman" w:eastAsia="Times New Roman" w:hAnsi="Times New Roman" w:cs="Times New Roman"/>
          <w:sz w:val="44"/>
          <w:szCs w:val="44"/>
          <w:lang w:eastAsia="en-IN"/>
        </w:rPr>
        <w:pPrChange w:id="43" w:author="Hp" w:date="2025-02-09T07:27:00Z">
          <w:pPr>
            <w:spacing w:before="100" w:beforeAutospacing="1" w:after="100" w:afterAutospacing="1" w:line="240" w:lineRule="auto"/>
          </w:pPr>
        </w:pPrChange>
      </w:pPr>
    </w:p>
    <w:p w:rsidR="001A0551" w:rsidDel="00635A85" w:rsidRDefault="001A0551" w:rsidP="001A0551">
      <w:pPr>
        <w:spacing w:before="100" w:beforeAutospacing="1" w:after="100" w:afterAutospacing="1" w:line="240" w:lineRule="auto"/>
        <w:rPr>
          <w:del w:id="44" w:author="Hp" w:date="2025-02-09T07:28:00Z"/>
          <w:rFonts w:ascii="Times New Roman" w:eastAsia="Times New Roman" w:hAnsi="Times New Roman" w:cs="Times New Roman"/>
          <w:sz w:val="44"/>
          <w:szCs w:val="44"/>
          <w:lang w:eastAsia="en-IN"/>
        </w:rPr>
      </w:pPr>
    </w:p>
    <w:p w:rsidR="001A0551" w:rsidDel="00635A85" w:rsidRDefault="001A0551" w:rsidP="001A0551">
      <w:pPr>
        <w:spacing w:before="100" w:beforeAutospacing="1" w:after="100" w:afterAutospacing="1" w:line="240" w:lineRule="auto"/>
        <w:rPr>
          <w:del w:id="45" w:author="Hp" w:date="2025-02-09T07:28:00Z"/>
          <w:rFonts w:ascii="Times New Roman" w:eastAsia="Times New Roman" w:hAnsi="Times New Roman" w:cs="Times New Roman"/>
          <w:sz w:val="44"/>
          <w:szCs w:val="44"/>
          <w:lang w:eastAsia="en-IN"/>
        </w:rPr>
      </w:pPr>
    </w:p>
    <w:p w:rsidR="001A0551" w:rsidDel="00635A85" w:rsidRDefault="001A0551" w:rsidP="001A0551">
      <w:pPr>
        <w:spacing w:before="100" w:beforeAutospacing="1" w:after="100" w:afterAutospacing="1" w:line="240" w:lineRule="auto"/>
        <w:rPr>
          <w:del w:id="46" w:author="Hp" w:date="2025-02-09T07:28:00Z"/>
          <w:rFonts w:ascii="Times New Roman" w:eastAsia="Times New Roman" w:hAnsi="Times New Roman" w:cs="Times New Roman"/>
          <w:sz w:val="44"/>
          <w:szCs w:val="44"/>
          <w:lang w:eastAsia="en-IN"/>
        </w:rPr>
      </w:pPr>
    </w:p>
    <w:p w:rsidR="001A0551" w:rsidDel="00635A85" w:rsidRDefault="001A0551" w:rsidP="001A0551">
      <w:pPr>
        <w:spacing w:before="100" w:beforeAutospacing="1" w:after="100" w:afterAutospacing="1" w:line="240" w:lineRule="auto"/>
        <w:rPr>
          <w:del w:id="47" w:author="Hp" w:date="2025-02-09T07:28:00Z"/>
          <w:rFonts w:ascii="Times New Roman" w:eastAsia="Times New Roman" w:hAnsi="Times New Roman" w:cs="Times New Roman"/>
          <w:sz w:val="44"/>
          <w:szCs w:val="44"/>
          <w:lang w:eastAsia="en-IN"/>
        </w:rPr>
      </w:pPr>
    </w:p>
    <w:p w:rsidR="001A0551" w:rsidRPr="000C1CEF" w:rsidDel="00635A85" w:rsidRDefault="001A0551" w:rsidP="001A0551">
      <w:pPr>
        <w:spacing w:before="100" w:beforeAutospacing="1" w:after="100" w:afterAutospacing="1" w:line="240" w:lineRule="auto"/>
        <w:rPr>
          <w:del w:id="48" w:author="Hp" w:date="2025-02-09T07:28:00Z"/>
          <w:rFonts w:ascii="Times New Roman" w:eastAsia="Times New Roman" w:hAnsi="Times New Roman" w:cs="Times New Roman"/>
          <w:sz w:val="44"/>
          <w:szCs w:val="44"/>
          <w:lang w:eastAsia="en-IN"/>
        </w:rPr>
      </w:pPr>
    </w:p>
    <w:p w:rsidR="00FA6D7D" w:rsidRPr="008B3C14" w:rsidRDefault="00FA6D7D" w:rsidP="00635A85">
      <w:pPr>
        <w:spacing w:before="100" w:beforeAutospacing="1" w:after="100" w:afterAutospacing="1" w:line="240" w:lineRule="auto"/>
        <w:jc w:val="center"/>
        <w:rPr>
          <w:rFonts w:ascii="Times New Roman" w:eastAsia="Times New Roman" w:hAnsi="Times New Roman" w:cs="Times New Roman"/>
          <w:b/>
          <w:bCs/>
          <w:caps/>
          <w:sz w:val="44"/>
          <w:szCs w:val="44"/>
          <w:lang w:eastAsia="en-IN"/>
        </w:rPr>
        <w:pPrChange w:id="49" w:author="Hp" w:date="2025-02-09T07:28:00Z">
          <w:pPr>
            <w:spacing w:before="100" w:beforeAutospacing="1" w:after="100" w:afterAutospacing="1" w:line="240" w:lineRule="auto"/>
            <w:jc w:val="center"/>
            <w:outlineLvl w:val="1"/>
          </w:pPr>
        </w:pPrChange>
      </w:pPr>
      <w:r w:rsidRPr="000C1CEF">
        <w:rPr>
          <w:rFonts w:ascii="Times New Roman" w:eastAsia="Times New Roman" w:hAnsi="Times New Roman" w:cs="Times New Roman"/>
          <w:b/>
          <w:bCs/>
          <w:sz w:val="44"/>
          <w:szCs w:val="44"/>
          <w:lang w:eastAsia="en-IN"/>
        </w:rPr>
        <w:t xml:space="preserve">6. </w:t>
      </w:r>
      <w:r w:rsidRPr="008B3C14">
        <w:rPr>
          <w:rFonts w:ascii="Times New Roman" w:eastAsia="Times New Roman" w:hAnsi="Times New Roman" w:cs="Times New Roman"/>
          <w:b/>
          <w:bCs/>
          <w:caps/>
          <w:sz w:val="44"/>
          <w:szCs w:val="44"/>
          <w:lang w:eastAsia="en-IN"/>
        </w:rPr>
        <w:t>Visualization &amp; Exploratory Data Analysis (EDA)</w:t>
      </w:r>
    </w:p>
    <w:p w:rsidR="00FA6D7D" w:rsidRPr="000C1CEF" w:rsidRDefault="00FA6D7D" w:rsidP="00FA6D7D">
      <w:pPr>
        <w:numPr>
          <w:ilvl w:val="0"/>
          <w:numId w:val="4"/>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Trend Analysis</w:t>
      </w:r>
      <w:r w:rsidRPr="000C1CEF">
        <w:rPr>
          <w:rFonts w:ascii="Times New Roman" w:eastAsia="Times New Roman" w:hAnsi="Times New Roman" w:cs="Times New Roman"/>
          <w:sz w:val="44"/>
          <w:szCs w:val="44"/>
          <w:lang w:eastAsia="en-IN"/>
        </w:rPr>
        <w:t>: Identified seasonal patterns and correlations in climate indicators.</w:t>
      </w:r>
    </w:p>
    <w:p w:rsidR="00FA6D7D" w:rsidRPr="000C1CEF" w:rsidRDefault="00FA6D7D" w:rsidP="00FA6D7D">
      <w:pPr>
        <w:numPr>
          <w:ilvl w:val="0"/>
          <w:numId w:val="4"/>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Heatmaps</w:t>
      </w:r>
      <w:r w:rsidRPr="000C1CEF">
        <w:rPr>
          <w:rFonts w:ascii="Times New Roman" w:eastAsia="Times New Roman" w:hAnsi="Times New Roman" w:cs="Times New Roman"/>
          <w:sz w:val="44"/>
          <w:szCs w:val="44"/>
          <w:lang w:eastAsia="en-IN"/>
        </w:rPr>
        <w:t>: Displayed correlations between variables like CO2 levels and temperature changes.</w:t>
      </w:r>
    </w:p>
    <w:p w:rsidR="00FA6D7D" w:rsidRPr="000C1CEF" w:rsidRDefault="00FA6D7D" w:rsidP="00FA6D7D">
      <w:pPr>
        <w:numPr>
          <w:ilvl w:val="0"/>
          <w:numId w:val="4"/>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Time Series Analysis</w:t>
      </w:r>
      <w:r w:rsidRPr="000C1CEF">
        <w:rPr>
          <w:rFonts w:ascii="Times New Roman" w:eastAsia="Times New Roman" w:hAnsi="Times New Roman" w:cs="Times New Roman"/>
          <w:sz w:val="44"/>
          <w:szCs w:val="44"/>
          <w:lang w:eastAsia="en-IN"/>
        </w:rPr>
        <w:t>: Forecasted climate changes using historical data.</w:t>
      </w:r>
    </w:p>
    <w:p w:rsidR="00FA6D7D" w:rsidRDefault="00FA6D7D" w:rsidP="00FA6D7D">
      <w:pPr>
        <w:numPr>
          <w:ilvl w:val="0"/>
          <w:numId w:val="4"/>
        </w:numPr>
        <w:spacing w:before="100" w:beforeAutospacing="1" w:after="100" w:afterAutospacing="1" w:line="240" w:lineRule="auto"/>
        <w:rPr>
          <w:ins w:id="50" w:author="Hp" w:date="2025-02-09T07:29:00Z"/>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Geospatial Analysis</w:t>
      </w:r>
      <w:r w:rsidRPr="000C1CEF">
        <w:rPr>
          <w:rFonts w:ascii="Times New Roman" w:eastAsia="Times New Roman" w:hAnsi="Times New Roman" w:cs="Times New Roman"/>
          <w:sz w:val="44"/>
          <w:szCs w:val="44"/>
          <w:lang w:eastAsia="en-IN"/>
        </w:rPr>
        <w:t>: Used Geopandas and Folium to visualize climate changes geographically.</w:t>
      </w:r>
    </w:p>
    <w:p w:rsidR="00635A85" w:rsidRDefault="00635A85" w:rsidP="00635A85">
      <w:pPr>
        <w:spacing w:before="100" w:beforeAutospacing="1" w:after="100" w:afterAutospacing="1" w:line="240" w:lineRule="auto"/>
        <w:rPr>
          <w:ins w:id="51" w:author="Hp" w:date="2025-02-09T07:29:00Z"/>
          <w:rFonts w:ascii="Times New Roman" w:eastAsia="Times New Roman" w:hAnsi="Times New Roman" w:cs="Times New Roman"/>
          <w:sz w:val="44"/>
          <w:szCs w:val="44"/>
          <w:lang w:eastAsia="en-IN"/>
        </w:rPr>
        <w:pPrChange w:id="52" w:author="Hp" w:date="2025-02-09T07:29:00Z">
          <w:pPr>
            <w:numPr>
              <w:numId w:val="4"/>
            </w:numPr>
            <w:tabs>
              <w:tab w:val="num" w:pos="720"/>
            </w:tabs>
            <w:spacing w:before="100" w:beforeAutospacing="1" w:after="100" w:afterAutospacing="1" w:line="240" w:lineRule="auto"/>
            <w:ind w:left="720" w:hanging="360"/>
          </w:pPr>
        </w:pPrChange>
      </w:pPr>
    </w:p>
    <w:p w:rsidR="00635A85" w:rsidRDefault="00635A85" w:rsidP="00635A85">
      <w:pPr>
        <w:spacing w:before="100" w:beforeAutospacing="1" w:after="100" w:afterAutospacing="1" w:line="240" w:lineRule="auto"/>
        <w:rPr>
          <w:ins w:id="53" w:author="Hp" w:date="2025-02-09T07:29:00Z"/>
          <w:rFonts w:ascii="Times New Roman" w:eastAsia="Times New Roman" w:hAnsi="Times New Roman" w:cs="Times New Roman"/>
          <w:sz w:val="44"/>
          <w:szCs w:val="44"/>
          <w:lang w:eastAsia="en-IN"/>
        </w:rPr>
        <w:pPrChange w:id="54" w:author="Hp" w:date="2025-02-09T07:29:00Z">
          <w:pPr>
            <w:numPr>
              <w:numId w:val="4"/>
            </w:numPr>
            <w:tabs>
              <w:tab w:val="num" w:pos="720"/>
            </w:tabs>
            <w:spacing w:before="100" w:beforeAutospacing="1" w:after="100" w:afterAutospacing="1" w:line="240" w:lineRule="auto"/>
            <w:ind w:left="720" w:hanging="360"/>
          </w:pPr>
        </w:pPrChange>
      </w:pPr>
      <w:ins w:id="55" w:author="Hp" w:date="2025-02-09T07:30:00Z">
        <w:r>
          <w:rPr>
            <w:noProof/>
            <w:lang w:eastAsia="en-IN"/>
          </w:rPr>
          <w:drawing>
            <wp:inline distT="0" distB="0" distL="0" distR="0" wp14:anchorId="7B2A7CC8" wp14:editId="2802053C">
              <wp:extent cx="5998122" cy="3801979"/>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30" t="29365" r="12975" b="8917"/>
                      <a:stretch/>
                    </pic:blipFill>
                    <pic:spPr bwMode="auto">
                      <a:xfrm>
                        <a:off x="0" y="0"/>
                        <a:ext cx="6039019" cy="3827902"/>
                      </a:xfrm>
                      <a:prstGeom prst="rect">
                        <a:avLst/>
                      </a:prstGeom>
                      <a:ln>
                        <a:noFill/>
                      </a:ln>
                      <a:extLst>
                        <a:ext uri="{53640926-AAD7-44D8-BBD7-CCE9431645EC}">
                          <a14:shadowObscured xmlns:a14="http://schemas.microsoft.com/office/drawing/2010/main"/>
                        </a:ext>
                      </a:extLst>
                    </pic:spPr>
                  </pic:pic>
                </a:graphicData>
              </a:graphic>
            </wp:inline>
          </w:drawing>
        </w:r>
      </w:ins>
    </w:p>
    <w:p w:rsidR="00635A85" w:rsidRDefault="00635A85" w:rsidP="00635A85">
      <w:pPr>
        <w:spacing w:before="100" w:beforeAutospacing="1" w:after="100" w:afterAutospacing="1" w:line="240" w:lineRule="auto"/>
        <w:rPr>
          <w:ins w:id="56" w:author="Hp" w:date="2025-02-09T07:29:00Z"/>
          <w:rFonts w:ascii="Times New Roman" w:eastAsia="Times New Roman" w:hAnsi="Times New Roman" w:cs="Times New Roman"/>
          <w:sz w:val="44"/>
          <w:szCs w:val="44"/>
          <w:lang w:eastAsia="en-IN"/>
        </w:rPr>
        <w:pPrChange w:id="57" w:author="Hp" w:date="2025-02-09T07:29:00Z">
          <w:pPr>
            <w:numPr>
              <w:numId w:val="4"/>
            </w:numPr>
            <w:tabs>
              <w:tab w:val="num" w:pos="720"/>
            </w:tabs>
            <w:spacing w:before="100" w:beforeAutospacing="1" w:after="100" w:afterAutospacing="1" w:line="240" w:lineRule="auto"/>
            <w:ind w:left="720" w:hanging="360"/>
          </w:pPr>
        </w:pPrChange>
      </w:pPr>
    </w:p>
    <w:p w:rsidR="00635A85" w:rsidDel="00635A85" w:rsidRDefault="00635A85" w:rsidP="00635A85">
      <w:pPr>
        <w:spacing w:before="100" w:beforeAutospacing="1" w:after="100" w:afterAutospacing="1" w:line="240" w:lineRule="auto"/>
        <w:outlineLvl w:val="1"/>
        <w:rPr>
          <w:del w:id="58" w:author="Hp" w:date="2025-02-09T07:30:00Z"/>
          <w:rFonts w:ascii="Times New Roman" w:eastAsia="Times New Roman" w:hAnsi="Times New Roman" w:cs="Times New Roman"/>
          <w:sz w:val="44"/>
          <w:szCs w:val="44"/>
          <w:lang w:eastAsia="en-IN"/>
        </w:rPr>
        <w:pPrChange w:id="59" w:author="Hp" w:date="2025-02-09T07:30:00Z">
          <w:pPr>
            <w:spacing w:before="100" w:beforeAutospacing="1" w:after="100" w:afterAutospacing="1" w:line="240" w:lineRule="auto"/>
            <w:outlineLvl w:val="1"/>
          </w:pPr>
        </w:pPrChange>
      </w:pPr>
    </w:p>
    <w:p w:rsidR="00635A85" w:rsidRPr="000C1CEF" w:rsidRDefault="00635A85" w:rsidP="00635A85">
      <w:pPr>
        <w:spacing w:before="100" w:beforeAutospacing="1" w:after="100" w:afterAutospacing="1" w:line="240" w:lineRule="auto"/>
        <w:jc w:val="center"/>
        <w:rPr>
          <w:ins w:id="60" w:author="Hp" w:date="2025-02-09T07:30:00Z"/>
          <w:rFonts w:ascii="Times New Roman" w:eastAsia="Times New Roman" w:hAnsi="Times New Roman" w:cs="Times New Roman"/>
          <w:sz w:val="44"/>
          <w:szCs w:val="44"/>
          <w:lang w:eastAsia="en-IN"/>
        </w:rPr>
        <w:pPrChange w:id="61" w:author="Hp" w:date="2025-02-09T07:30:00Z">
          <w:pPr>
            <w:numPr>
              <w:numId w:val="4"/>
            </w:numPr>
            <w:tabs>
              <w:tab w:val="num" w:pos="720"/>
            </w:tabs>
            <w:spacing w:before="100" w:beforeAutospacing="1" w:after="100" w:afterAutospacing="1" w:line="240" w:lineRule="auto"/>
            <w:ind w:left="720" w:hanging="360"/>
          </w:pPr>
        </w:pPrChange>
      </w:pPr>
    </w:p>
    <w:p w:rsidR="00FA6D7D" w:rsidRPr="008B3C14" w:rsidRDefault="00FA6D7D" w:rsidP="00635A85">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Change w:id="62" w:author="Hp" w:date="2025-02-09T06:51:00Z">
            <w:rPr>
              <w:rFonts w:ascii="Times New Roman" w:eastAsia="Times New Roman" w:hAnsi="Times New Roman" w:cs="Times New Roman"/>
              <w:b/>
              <w:bCs/>
              <w:sz w:val="44"/>
              <w:szCs w:val="44"/>
              <w:lang w:eastAsia="en-IN"/>
            </w:rPr>
          </w:rPrChange>
        </w:rPr>
        <w:pPrChange w:id="63" w:author="Hp" w:date="2025-02-09T07:30:00Z">
          <w:pPr>
            <w:spacing w:before="100" w:beforeAutospacing="1" w:after="100" w:afterAutospacing="1" w:line="240" w:lineRule="auto"/>
            <w:outlineLvl w:val="1"/>
          </w:pPr>
        </w:pPrChange>
      </w:pPr>
      <w:r w:rsidRPr="000C1CEF">
        <w:rPr>
          <w:rFonts w:ascii="Times New Roman" w:eastAsia="Times New Roman" w:hAnsi="Times New Roman" w:cs="Times New Roman"/>
          <w:b/>
          <w:bCs/>
          <w:sz w:val="44"/>
          <w:szCs w:val="44"/>
          <w:lang w:eastAsia="en-IN"/>
        </w:rPr>
        <w:t xml:space="preserve">7. </w:t>
      </w:r>
      <w:r w:rsidRPr="008B3C14">
        <w:rPr>
          <w:rFonts w:ascii="Times New Roman" w:eastAsia="Times New Roman" w:hAnsi="Times New Roman" w:cs="Times New Roman"/>
          <w:b/>
          <w:bCs/>
          <w:caps/>
          <w:sz w:val="44"/>
          <w:szCs w:val="44"/>
          <w:lang w:eastAsia="en-IN"/>
          <w:rPrChange w:id="64" w:author="Hp" w:date="2025-02-09T06:51:00Z">
            <w:rPr>
              <w:rFonts w:ascii="Times New Roman" w:eastAsia="Times New Roman" w:hAnsi="Times New Roman" w:cs="Times New Roman"/>
              <w:b/>
              <w:bCs/>
              <w:sz w:val="44"/>
              <w:szCs w:val="44"/>
              <w:lang w:eastAsia="en-IN"/>
            </w:rPr>
          </w:rPrChange>
        </w:rPr>
        <w:t>Results</w:t>
      </w:r>
    </w:p>
    <w:p w:rsidR="00FA6D7D" w:rsidRPr="000C1CEF" w:rsidRDefault="00FA6D7D" w:rsidP="00FA6D7D">
      <w:pPr>
        <w:numPr>
          <w:ilvl w:val="0"/>
          <w:numId w:val="5"/>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Model Performance</w:t>
      </w:r>
      <w:r w:rsidRPr="000C1CEF">
        <w:rPr>
          <w:rFonts w:ascii="Times New Roman" w:eastAsia="Times New Roman" w:hAnsi="Times New Roman" w:cs="Times New Roman"/>
          <w:sz w:val="44"/>
          <w:szCs w:val="44"/>
          <w:lang w:eastAsia="en-IN"/>
        </w:rPr>
        <w:t xml:space="preserve">: </w:t>
      </w:r>
    </w:p>
    <w:p w:rsidR="00FA6D7D" w:rsidRPr="000C1CEF" w:rsidRDefault="00FA6D7D" w:rsidP="00FA6D7D">
      <w:pPr>
        <w:numPr>
          <w:ilvl w:val="1"/>
          <w:numId w:val="5"/>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Random Forest Regressor performed best for temperature anomaly prediction with an R² score of 0.89.</w:t>
      </w:r>
    </w:p>
    <w:p w:rsidR="00FA6D7D" w:rsidRPr="000C1CEF" w:rsidRDefault="00FA6D7D" w:rsidP="00FA6D7D">
      <w:pPr>
        <w:numPr>
          <w:ilvl w:val="1"/>
          <w:numId w:val="5"/>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LSTM networks provided accurate long-term forecasting.</w:t>
      </w:r>
    </w:p>
    <w:p w:rsidR="00FA6D7D" w:rsidRDefault="00FA6D7D" w:rsidP="00FA6D7D">
      <w:pPr>
        <w:numPr>
          <w:ilvl w:val="1"/>
          <w:numId w:val="5"/>
        </w:numPr>
        <w:spacing w:before="100" w:beforeAutospacing="1" w:after="100" w:afterAutospacing="1" w:line="240" w:lineRule="auto"/>
        <w:rPr>
          <w:ins w:id="65" w:author="Hp" w:date="2025-02-09T07:37:00Z"/>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Sentiment analysis revealed an increasing trend in public concern over climate change.</w:t>
      </w:r>
    </w:p>
    <w:p w:rsidR="00930FD4" w:rsidRPr="000C1CEF" w:rsidRDefault="00930FD4" w:rsidP="00930FD4">
      <w:pPr>
        <w:numPr>
          <w:ilvl w:val="0"/>
          <w:numId w:val="5"/>
        </w:numPr>
        <w:spacing w:before="100" w:beforeAutospacing="1" w:after="100" w:afterAutospacing="1" w:line="240" w:lineRule="auto"/>
        <w:rPr>
          <w:rFonts w:ascii="Times New Roman" w:eastAsia="Times New Roman" w:hAnsi="Times New Roman" w:cs="Times New Roman"/>
          <w:sz w:val="44"/>
          <w:szCs w:val="44"/>
          <w:lang w:eastAsia="en-IN"/>
        </w:rPr>
        <w:pPrChange w:id="66" w:author="Hp" w:date="2025-02-09T07:37:00Z">
          <w:pPr>
            <w:numPr>
              <w:ilvl w:val="1"/>
              <w:numId w:val="5"/>
            </w:numPr>
            <w:tabs>
              <w:tab w:val="num" w:pos="1440"/>
            </w:tabs>
            <w:spacing w:before="100" w:beforeAutospacing="1" w:after="100" w:afterAutospacing="1" w:line="240" w:lineRule="auto"/>
            <w:ind w:left="1440" w:hanging="360"/>
          </w:pPr>
        </w:pPrChange>
      </w:pPr>
    </w:p>
    <w:p w:rsidR="00930FD4" w:rsidRPr="00930FD4" w:rsidRDefault="00930FD4" w:rsidP="00FA6D7D">
      <w:pPr>
        <w:numPr>
          <w:ilvl w:val="0"/>
          <w:numId w:val="5"/>
        </w:numPr>
        <w:spacing w:before="100" w:beforeAutospacing="1" w:after="100" w:afterAutospacing="1" w:line="240" w:lineRule="auto"/>
        <w:rPr>
          <w:ins w:id="67" w:author="Hp" w:date="2025-02-09T07:37:00Z"/>
          <w:rFonts w:ascii="Times New Roman" w:eastAsia="Times New Roman" w:hAnsi="Times New Roman" w:cs="Times New Roman"/>
          <w:sz w:val="44"/>
          <w:szCs w:val="44"/>
          <w:lang w:eastAsia="en-IN"/>
          <w:rPrChange w:id="68" w:author="Hp" w:date="2025-02-09T07:37:00Z">
            <w:rPr>
              <w:ins w:id="69" w:author="Hp" w:date="2025-02-09T07:37:00Z"/>
              <w:rFonts w:ascii="Times New Roman" w:eastAsia="Times New Roman" w:hAnsi="Times New Roman" w:cs="Times New Roman"/>
              <w:b/>
              <w:bCs/>
              <w:sz w:val="44"/>
              <w:szCs w:val="44"/>
              <w:lang w:eastAsia="en-IN"/>
            </w:rPr>
          </w:rPrChange>
        </w:rPr>
      </w:pPr>
    </w:p>
    <w:p w:rsidR="00930FD4" w:rsidRPr="00930FD4" w:rsidRDefault="00930FD4" w:rsidP="00FA6D7D">
      <w:pPr>
        <w:numPr>
          <w:ilvl w:val="0"/>
          <w:numId w:val="5"/>
        </w:numPr>
        <w:spacing w:before="100" w:beforeAutospacing="1" w:after="100" w:afterAutospacing="1" w:line="240" w:lineRule="auto"/>
        <w:rPr>
          <w:ins w:id="70" w:author="Hp" w:date="2025-02-09T07:37:00Z"/>
          <w:rFonts w:ascii="Times New Roman" w:eastAsia="Times New Roman" w:hAnsi="Times New Roman" w:cs="Times New Roman"/>
          <w:sz w:val="44"/>
          <w:szCs w:val="44"/>
          <w:lang w:eastAsia="en-IN"/>
          <w:rPrChange w:id="71" w:author="Hp" w:date="2025-02-09T07:37:00Z">
            <w:rPr>
              <w:ins w:id="72" w:author="Hp" w:date="2025-02-09T07:37:00Z"/>
              <w:rFonts w:ascii="Times New Roman" w:eastAsia="Times New Roman" w:hAnsi="Times New Roman" w:cs="Times New Roman"/>
              <w:b/>
              <w:bCs/>
              <w:sz w:val="44"/>
              <w:szCs w:val="44"/>
              <w:lang w:eastAsia="en-IN"/>
            </w:rPr>
          </w:rPrChange>
        </w:rPr>
      </w:pPr>
    </w:p>
    <w:p w:rsidR="00FA6D7D" w:rsidRPr="000C1CEF" w:rsidRDefault="00FA6D7D" w:rsidP="00FA6D7D">
      <w:pPr>
        <w:numPr>
          <w:ilvl w:val="0"/>
          <w:numId w:val="5"/>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Key Findings</w:t>
      </w:r>
      <w:r w:rsidRPr="000C1CEF">
        <w:rPr>
          <w:rFonts w:ascii="Times New Roman" w:eastAsia="Times New Roman" w:hAnsi="Times New Roman" w:cs="Times New Roman"/>
          <w:sz w:val="44"/>
          <w:szCs w:val="44"/>
          <w:lang w:eastAsia="en-IN"/>
        </w:rPr>
        <w:t xml:space="preserve">: </w:t>
      </w:r>
    </w:p>
    <w:p w:rsidR="00FA6D7D" w:rsidRPr="000C1CEF" w:rsidRDefault="00FA6D7D" w:rsidP="00FA6D7D">
      <w:pPr>
        <w:numPr>
          <w:ilvl w:val="1"/>
          <w:numId w:val="5"/>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Rising CO2 levels significantly impact temperature anomalies.</w:t>
      </w:r>
    </w:p>
    <w:p w:rsidR="00FA6D7D" w:rsidRPr="000C1CEF" w:rsidRDefault="00FA6D7D" w:rsidP="00FA6D7D">
      <w:pPr>
        <w:numPr>
          <w:ilvl w:val="1"/>
          <w:numId w:val="5"/>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Increased engagement in climate change discussions on social media indicates heightened public awareness.</w:t>
      </w:r>
    </w:p>
    <w:p w:rsidR="00FA6D7D" w:rsidRDefault="00FA6D7D" w:rsidP="00FA6D7D">
      <w:pPr>
        <w:numPr>
          <w:ilvl w:val="1"/>
          <w:numId w:val="5"/>
        </w:numPr>
        <w:spacing w:before="100" w:beforeAutospacing="1" w:after="100" w:afterAutospacing="1" w:line="240" w:lineRule="auto"/>
        <w:rPr>
          <w:ins w:id="73" w:author="Hp" w:date="2025-02-09T07:30:00Z"/>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Extreme weather events show an increasing frequency based on historical data.</w:t>
      </w:r>
    </w:p>
    <w:p w:rsidR="00635A85" w:rsidRDefault="00635A85" w:rsidP="00635A85">
      <w:pPr>
        <w:spacing w:before="100" w:beforeAutospacing="1" w:after="100" w:afterAutospacing="1" w:line="240" w:lineRule="auto"/>
        <w:rPr>
          <w:ins w:id="74" w:author="Hp" w:date="2025-02-09T07:30:00Z"/>
          <w:rFonts w:ascii="Times New Roman" w:eastAsia="Times New Roman" w:hAnsi="Times New Roman" w:cs="Times New Roman"/>
          <w:sz w:val="44"/>
          <w:szCs w:val="44"/>
          <w:lang w:eastAsia="en-IN"/>
        </w:rPr>
        <w:pPrChange w:id="75" w:author="Hp" w:date="2025-02-09T07:30:00Z">
          <w:pPr>
            <w:numPr>
              <w:ilvl w:val="1"/>
              <w:numId w:val="5"/>
            </w:numPr>
            <w:tabs>
              <w:tab w:val="num" w:pos="1440"/>
            </w:tabs>
            <w:spacing w:before="100" w:beforeAutospacing="1" w:after="100" w:afterAutospacing="1" w:line="240" w:lineRule="auto"/>
            <w:ind w:left="1440" w:hanging="360"/>
          </w:pPr>
        </w:pPrChange>
      </w:pPr>
    </w:p>
    <w:p w:rsidR="00635A85" w:rsidRDefault="00635A85" w:rsidP="00635A85">
      <w:pPr>
        <w:spacing w:before="100" w:beforeAutospacing="1" w:after="100" w:afterAutospacing="1" w:line="240" w:lineRule="auto"/>
        <w:rPr>
          <w:ins w:id="76" w:author="Hp" w:date="2025-02-09T07:30:00Z"/>
          <w:rFonts w:ascii="Times New Roman" w:eastAsia="Times New Roman" w:hAnsi="Times New Roman" w:cs="Times New Roman"/>
          <w:sz w:val="44"/>
          <w:szCs w:val="44"/>
          <w:lang w:eastAsia="en-IN"/>
        </w:rPr>
        <w:pPrChange w:id="77" w:author="Hp" w:date="2025-02-09T07:30:00Z">
          <w:pPr>
            <w:numPr>
              <w:ilvl w:val="1"/>
              <w:numId w:val="5"/>
            </w:numPr>
            <w:tabs>
              <w:tab w:val="num" w:pos="1440"/>
            </w:tabs>
            <w:spacing w:before="100" w:beforeAutospacing="1" w:after="100" w:afterAutospacing="1" w:line="240" w:lineRule="auto"/>
            <w:ind w:left="1440" w:hanging="360"/>
          </w:pPr>
        </w:pPrChange>
      </w:pPr>
    </w:p>
    <w:p w:rsidR="00635A85" w:rsidRDefault="00930FD4" w:rsidP="00635A85">
      <w:pPr>
        <w:spacing w:before="100" w:beforeAutospacing="1" w:after="100" w:afterAutospacing="1" w:line="240" w:lineRule="auto"/>
        <w:jc w:val="center"/>
        <w:rPr>
          <w:ins w:id="78" w:author="Hp" w:date="2025-02-09T07:30:00Z"/>
          <w:rFonts w:ascii="Times New Roman" w:eastAsia="Times New Roman" w:hAnsi="Times New Roman" w:cs="Times New Roman"/>
          <w:sz w:val="44"/>
          <w:szCs w:val="44"/>
          <w:lang w:eastAsia="en-IN"/>
        </w:rPr>
        <w:pPrChange w:id="79" w:author="Hp" w:date="2025-02-09T07:34:00Z">
          <w:pPr>
            <w:numPr>
              <w:ilvl w:val="1"/>
              <w:numId w:val="5"/>
            </w:numPr>
            <w:tabs>
              <w:tab w:val="num" w:pos="1440"/>
            </w:tabs>
            <w:spacing w:before="100" w:beforeAutospacing="1" w:after="100" w:afterAutospacing="1" w:line="240" w:lineRule="auto"/>
            <w:ind w:left="1440" w:hanging="360"/>
          </w:pPr>
        </w:pPrChange>
      </w:pPr>
      <w:ins w:id="80" w:author="Hp" w:date="2025-02-09T07:36:00Z">
        <w:r>
          <w:rPr>
            <w:noProof/>
            <w:lang w:eastAsia="en-IN"/>
          </w:rPr>
          <w:drawing>
            <wp:inline distT="0" distB="0" distL="0" distR="0" wp14:anchorId="276A3E0F" wp14:editId="5EEF24BA">
              <wp:extent cx="5208270" cy="3466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653" t="42680" r="30177" b="12132"/>
                      <a:stretch/>
                    </pic:blipFill>
                    <pic:spPr bwMode="auto">
                      <a:xfrm>
                        <a:off x="0" y="0"/>
                        <a:ext cx="5231498" cy="3482319"/>
                      </a:xfrm>
                      <a:prstGeom prst="rect">
                        <a:avLst/>
                      </a:prstGeom>
                      <a:ln>
                        <a:noFill/>
                      </a:ln>
                      <a:extLst>
                        <a:ext uri="{53640926-AAD7-44D8-BBD7-CCE9431645EC}">
                          <a14:shadowObscured xmlns:a14="http://schemas.microsoft.com/office/drawing/2010/main"/>
                        </a:ext>
                      </a:extLst>
                    </pic:spPr>
                  </pic:pic>
                </a:graphicData>
              </a:graphic>
            </wp:inline>
          </w:drawing>
        </w:r>
      </w:ins>
    </w:p>
    <w:p w:rsidR="00635A85" w:rsidRDefault="00635A85" w:rsidP="00635A85">
      <w:pPr>
        <w:spacing w:before="100" w:beforeAutospacing="1" w:after="100" w:afterAutospacing="1" w:line="240" w:lineRule="auto"/>
        <w:rPr>
          <w:ins w:id="81" w:author="Hp" w:date="2025-02-09T07:30:00Z"/>
          <w:rFonts w:ascii="Times New Roman" w:eastAsia="Times New Roman" w:hAnsi="Times New Roman" w:cs="Times New Roman"/>
          <w:sz w:val="44"/>
          <w:szCs w:val="44"/>
          <w:lang w:eastAsia="en-IN"/>
        </w:rPr>
        <w:pPrChange w:id="82" w:author="Hp" w:date="2025-02-09T07:30:00Z">
          <w:pPr>
            <w:numPr>
              <w:ilvl w:val="1"/>
              <w:numId w:val="5"/>
            </w:numPr>
            <w:tabs>
              <w:tab w:val="num" w:pos="1440"/>
            </w:tabs>
            <w:spacing w:before="100" w:beforeAutospacing="1" w:after="100" w:afterAutospacing="1" w:line="240" w:lineRule="auto"/>
            <w:ind w:left="1440" w:hanging="360"/>
          </w:pPr>
        </w:pPrChange>
      </w:pPr>
    </w:p>
    <w:p w:rsidR="00635A85" w:rsidRPr="000C1CEF" w:rsidRDefault="00635A85" w:rsidP="00635A85">
      <w:pPr>
        <w:spacing w:before="100" w:beforeAutospacing="1" w:after="100" w:afterAutospacing="1" w:line="240" w:lineRule="auto"/>
        <w:jc w:val="center"/>
        <w:rPr>
          <w:rFonts w:ascii="Times New Roman" w:eastAsia="Times New Roman" w:hAnsi="Times New Roman" w:cs="Times New Roman"/>
          <w:sz w:val="44"/>
          <w:szCs w:val="44"/>
          <w:lang w:eastAsia="en-IN"/>
        </w:rPr>
        <w:pPrChange w:id="83" w:author="Hp" w:date="2025-02-09T07:31:00Z">
          <w:pPr>
            <w:numPr>
              <w:ilvl w:val="1"/>
              <w:numId w:val="5"/>
            </w:numPr>
            <w:tabs>
              <w:tab w:val="num" w:pos="1440"/>
            </w:tabs>
            <w:spacing w:before="100" w:beforeAutospacing="1" w:after="100" w:afterAutospacing="1" w:line="240" w:lineRule="auto"/>
            <w:ind w:left="1440" w:hanging="360"/>
          </w:pPr>
        </w:pPrChange>
      </w:pPr>
    </w:p>
    <w:p w:rsidR="00FA6D7D" w:rsidRPr="008B3C14" w:rsidRDefault="00FA6D7D" w:rsidP="008B3C14">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
      </w:pPr>
      <w:r w:rsidRPr="000C1CEF">
        <w:rPr>
          <w:rFonts w:ascii="Times New Roman" w:eastAsia="Times New Roman" w:hAnsi="Times New Roman" w:cs="Times New Roman"/>
          <w:b/>
          <w:bCs/>
          <w:sz w:val="44"/>
          <w:szCs w:val="44"/>
          <w:lang w:eastAsia="en-IN"/>
        </w:rPr>
        <w:t>8</w:t>
      </w:r>
      <w:r w:rsidRPr="008B3C14">
        <w:rPr>
          <w:rFonts w:ascii="Times New Roman" w:eastAsia="Times New Roman" w:hAnsi="Times New Roman" w:cs="Times New Roman"/>
          <w:b/>
          <w:bCs/>
          <w:caps/>
          <w:sz w:val="44"/>
          <w:szCs w:val="44"/>
          <w:lang w:eastAsia="en-IN"/>
        </w:rPr>
        <w:t>. Recommendations</w:t>
      </w:r>
    </w:p>
    <w:p w:rsidR="00FA6D7D" w:rsidRPr="000C1CEF" w:rsidRDefault="00FA6D7D" w:rsidP="00FA6D7D">
      <w:pPr>
        <w:numPr>
          <w:ilvl w:val="0"/>
          <w:numId w:val="6"/>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Policy Development</w:t>
      </w:r>
      <w:r w:rsidRPr="000C1CEF">
        <w:rPr>
          <w:rFonts w:ascii="Times New Roman" w:eastAsia="Times New Roman" w:hAnsi="Times New Roman" w:cs="Times New Roman"/>
          <w:sz w:val="44"/>
          <w:szCs w:val="44"/>
          <w:lang w:eastAsia="en-IN"/>
        </w:rPr>
        <w:t>: Governments should implement stricter regulations to control emissions based on predictive trends.</w:t>
      </w:r>
    </w:p>
    <w:p w:rsidR="00FA6D7D" w:rsidRPr="000C1CEF" w:rsidRDefault="00FA6D7D" w:rsidP="00FA6D7D">
      <w:pPr>
        <w:numPr>
          <w:ilvl w:val="0"/>
          <w:numId w:val="6"/>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Public Awareness Campaigns</w:t>
      </w:r>
      <w:r w:rsidRPr="000C1CEF">
        <w:rPr>
          <w:rFonts w:ascii="Times New Roman" w:eastAsia="Times New Roman" w:hAnsi="Times New Roman" w:cs="Times New Roman"/>
          <w:sz w:val="44"/>
          <w:szCs w:val="44"/>
          <w:lang w:eastAsia="en-IN"/>
        </w:rPr>
        <w:t>: Utilize social media analytics to enhance communication strategies for climate advocacy.</w:t>
      </w:r>
    </w:p>
    <w:p w:rsidR="00FA6D7D" w:rsidRPr="000C1CEF" w:rsidRDefault="00FA6D7D" w:rsidP="00FA6D7D">
      <w:pPr>
        <w:numPr>
          <w:ilvl w:val="0"/>
          <w:numId w:val="6"/>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Data Integration</w:t>
      </w:r>
      <w:r w:rsidRPr="000C1CEF">
        <w:rPr>
          <w:rFonts w:ascii="Times New Roman" w:eastAsia="Times New Roman" w:hAnsi="Times New Roman" w:cs="Times New Roman"/>
          <w:sz w:val="44"/>
          <w:szCs w:val="44"/>
          <w:lang w:eastAsia="en-IN"/>
        </w:rPr>
        <w:t>: Incorporate real-time climate data to improve model accuracy.</w:t>
      </w:r>
    </w:p>
    <w:p w:rsidR="00FA6D7D" w:rsidRPr="000C1CEF" w:rsidRDefault="00FA6D7D" w:rsidP="00FA6D7D">
      <w:pPr>
        <w:numPr>
          <w:ilvl w:val="0"/>
          <w:numId w:val="6"/>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lastRenderedPageBreak/>
        <w:t>Model Enhancements</w:t>
      </w:r>
      <w:r w:rsidRPr="000C1CEF">
        <w:rPr>
          <w:rFonts w:ascii="Times New Roman" w:eastAsia="Times New Roman" w:hAnsi="Times New Roman" w:cs="Times New Roman"/>
          <w:sz w:val="44"/>
          <w:szCs w:val="44"/>
          <w:lang w:eastAsia="en-IN"/>
        </w:rPr>
        <w:t>: Explore deep learning techniques such as Transformer models for improved sentiment analysis.</w:t>
      </w:r>
    </w:p>
    <w:p w:rsidR="00FA6D7D" w:rsidRPr="000C1CEF" w:rsidRDefault="00FA6D7D" w:rsidP="00FA6D7D">
      <w:pPr>
        <w:numPr>
          <w:ilvl w:val="0"/>
          <w:numId w:val="6"/>
        </w:num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b/>
          <w:bCs/>
          <w:sz w:val="44"/>
          <w:szCs w:val="44"/>
          <w:lang w:eastAsia="en-IN"/>
        </w:rPr>
        <w:t>Climate Action Plans</w:t>
      </w:r>
      <w:r w:rsidRPr="000C1CEF">
        <w:rPr>
          <w:rFonts w:ascii="Times New Roman" w:eastAsia="Times New Roman" w:hAnsi="Times New Roman" w:cs="Times New Roman"/>
          <w:sz w:val="44"/>
          <w:szCs w:val="44"/>
          <w:lang w:eastAsia="en-IN"/>
        </w:rPr>
        <w:t>: Encourage research institutions to use predictive modeling for proactive climate mitigation strategies.</w:t>
      </w:r>
    </w:p>
    <w:p w:rsidR="008B3C14" w:rsidRDefault="008B3C14" w:rsidP="008B3C14">
      <w:pPr>
        <w:spacing w:before="100" w:beforeAutospacing="1" w:after="100" w:afterAutospacing="1" w:line="240" w:lineRule="auto"/>
        <w:jc w:val="center"/>
        <w:outlineLvl w:val="1"/>
        <w:rPr>
          <w:ins w:id="84" w:author="Hp" w:date="2025-02-09T06:51:00Z"/>
          <w:rFonts w:ascii="Times New Roman" w:eastAsia="Times New Roman" w:hAnsi="Times New Roman" w:cs="Times New Roman"/>
          <w:b/>
          <w:bCs/>
          <w:sz w:val="44"/>
          <w:szCs w:val="44"/>
          <w:lang w:eastAsia="en-IN"/>
        </w:rPr>
        <w:pPrChange w:id="85" w:author="Hp" w:date="2025-02-09T06:51:00Z">
          <w:pPr>
            <w:spacing w:before="100" w:beforeAutospacing="1" w:after="100" w:afterAutospacing="1" w:line="240" w:lineRule="auto"/>
            <w:outlineLvl w:val="1"/>
          </w:pPr>
        </w:pPrChange>
      </w:pPr>
    </w:p>
    <w:p w:rsidR="00635A85" w:rsidRDefault="00136EDE">
      <w:pPr>
        <w:rPr>
          <w:ins w:id="86" w:author="Hp" w:date="2025-02-09T07:28:00Z"/>
          <w:rFonts w:ascii="Times New Roman" w:eastAsia="Times New Roman" w:hAnsi="Times New Roman" w:cs="Times New Roman"/>
          <w:b/>
          <w:bCs/>
          <w:sz w:val="44"/>
          <w:szCs w:val="44"/>
          <w:lang w:eastAsia="en-IN"/>
        </w:rPr>
      </w:pPr>
      <w:ins w:id="87" w:author="Hp" w:date="2025-02-09T07:38:00Z">
        <w:r>
          <w:rPr>
            <w:noProof/>
            <w:lang w:eastAsia="en-IN"/>
          </w:rPr>
          <w:lastRenderedPageBreak/>
          <w:drawing>
            <wp:inline distT="0" distB="0" distL="0" distR="0" wp14:anchorId="164A04D2" wp14:editId="77E8D049">
              <wp:extent cx="6752500" cy="70745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932" t="36854" r="13198" b="22266"/>
                      <a:stretch/>
                    </pic:blipFill>
                    <pic:spPr bwMode="auto">
                      <a:xfrm>
                        <a:off x="0" y="0"/>
                        <a:ext cx="6793088" cy="711709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sz w:val="44"/>
            <w:szCs w:val="44"/>
            <w:lang w:eastAsia="en-IN"/>
          </w:rPr>
          <w:t xml:space="preserve"> </w:t>
        </w:r>
      </w:ins>
      <w:ins w:id="88" w:author="Hp" w:date="2025-02-09T07:28:00Z">
        <w:r w:rsidR="00635A85">
          <w:rPr>
            <w:rFonts w:ascii="Times New Roman" w:eastAsia="Times New Roman" w:hAnsi="Times New Roman" w:cs="Times New Roman"/>
            <w:b/>
            <w:bCs/>
            <w:sz w:val="44"/>
            <w:szCs w:val="44"/>
            <w:lang w:eastAsia="en-IN"/>
          </w:rPr>
          <w:br w:type="page"/>
        </w:r>
      </w:ins>
    </w:p>
    <w:p w:rsidR="00FA6D7D" w:rsidRPr="008B3C14" w:rsidRDefault="00FA6D7D" w:rsidP="008B3C14">
      <w:pPr>
        <w:spacing w:before="100" w:beforeAutospacing="1" w:after="100" w:afterAutospacing="1" w:line="240" w:lineRule="auto"/>
        <w:jc w:val="center"/>
        <w:outlineLvl w:val="1"/>
        <w:rPr>
          <w:rFonts w:ascii="Times New Roman" w:eastAsia="Times New Roman" w:hAnsi="Times New Roman" w:cs="Times New Roman"/>
          <w:b/>
          <w:bCs/>
          <w:caps/>
          <w:sz w:val="44"/>
          <w:szCs w:val="44"/>
          <w:lang w:eastAsia="en-IN"/>
          <w:rPrChange w:id="89" w:author="Hp" w:date="2025-02-09T06:51:00Z">
            <w:rPr>
              <w:rFonts w:ascii="Times New Roman" w:eastAsia="Times New Roman" w:hAnsi="Times New Roman" w:cs="Times New Roman"/>
              <w:b/>
              <w:bCs/>
              <w:sz w:val="44"/>
              <w:szCs w:val="44"/>
              <w:lang w:eastAsia="en-IN"/>
            </w:rPr>
          </w:rPrChange>
        </w:rPr>
        <w:pPrChange w:id="90" w:author="Hp" w:date="2025-02-09T06:51:00Z">
          <w:pPr>
            <w:spacing w:before="100" w:beforeAutospacing="1" w:after="100" w:afterAutospacing="1" w:line="240" w:lineRule="auto"/>
            <w:outlineLvl w:val="1"/>
          </w:pPr>
        </w:pPrChange>
      </w:pPr>
      <w:r w:rsidRPr="000C1CEF">
        <w:rPr>
          <w:rFonts w:ascii="Times New Roman" w:eastAsia="Times New Roman" w:hAnsi="Times New Roman" w:cs="Times New Roman"/>
          <w:b/>
          <w:bCs/>
          <w:sz w:val="44"/>
          <w:szCs w:val="44"/>
          <w:lang w:eastAsia="en-IN"/>
        </w:rPr>
        <w:lastRenderedPageBreak/>
        <w:t xml:space="preserve">9. </w:t>
      </w:r>
      <w:r w:rsidRPr="008B3C14">
        <w:rPr>
          <w:rFonts w:ascii="Times New Roman" w:eastAsia="Times New Roman" w:hAnsi="Times New Roman" w:cs="Times New Roman"/>
          <w:b/>
          <w:bCs/>
          <w:caps/>
          <w:sz w:val="44"/>
          <w:szCs w:val="44"/>
          <w:lang w:eastAsia="en-IN"/>
          <w:rPrChange w:id="91" w:author="Hp" w:date="2025-02-09T06:51:00Z">
            <w:rPr>
              <w:rFonts w:ascii="Times New Roman" w:eastAsia="Times New Roman" w:hAnsi="Times New Roman" w:cs="Times New Roman"/>
              <w:b/>
              <w:bCs/>
              <w:sz w:val="44"/>
              <w:szCs w:val="44"/>
              <w:lang w:eastAsia="en-IN"/>
            </w:rPr>
          </w:rPrChange>
        </w:rPr>
        <w:t>Conclusion</w:t>
      </w:r>
    </w:p>
    <w:p w:rsidR="00FA6D7D" w:rsidRPr="000C1CEF" w:rsidRDefault="00FA6D7D" w:rsidP="00FA6D7D">
      <w:pPr>
        <w:spacing w:before="100" w:beforeAutospacing="1" w:after="100" w:afterAutospacing="1" w:line="240" w:lineRule="auto"/>
        <w:rPr>
          <w:rFonts w:ascii="Times New Roman" w:eastAsia="Times New Roman" w:hAnsi="Times New Roman" w:cs="Times New Roman"/>
          <w:sz w:val="44"/>
          <w:szCs w:val="44"/>
          <w:lang w:eastAsia="en-IN"/>
        </w:rPr>
      </w:pPr>
      <w:r w:rsidRPr="000C1CEF">
        <w:rPr>
          <w:rFonts w:ascii="Times New Roman" w:eastAsia="Times New Roman" w:hAnsi="Times New Roman" w:cs="Times New Roman"/>
          <w:sz w:val="44"/>
          <w:szCs w:val="44"/>
          <w:lang w:eastAsia="en-IN"/>
        </w:rPr>
        <w:t>The Climate Change Modeling project successfully demonstrated the application of machine learning in analyzing and predicting climate trends. It highlighted the importance of data-driven decision-making in climate policy and public engagement. Future work can extend to real-time monitoring systems and advanced forecasting techniques to enhance climate change mitigation efforts.</w:t>
      </w:r>
    </w:p>
    <w:p w:rsidR="00A41F4C" w:rsidRPr="000C1CEF" w:rsidRDefault="00A41F4C">
      <w:pPr>
        <w:rPr>
          <w:sz w:val="44"/>
          <w:szCs w:val="44"/>
        </w:rPr>
      </w:pPr>
    </w:p>
    <w:sectPr w:rsidR="00A41F4C" w:rsidRPr="000C1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B26" w:rsidRDefault="00FC2B26" w:rsidP="000C1CEF">
      <w:pPr>
        <w:spacing w:after="0" w:line="240" w:lineRule="auto"/>
      </w:pPr>
      <w:r>
        <w:separator/>
      </w:r>
    </w:p>
  </w:endnote>
  <w:endnote w:type="continuationSeparator" w:id="0">
    <w:p w:rsidR="00FC2B26" w:rsidRDefault="00FC2B26" w:rsidP="000C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B26" w:rsidRDefault="00FC2B26" w:rsidP="000C1CEF">
      <w:pPr>
        <w:spacing w:after="0" w:line="240" w:lineRule="auto"/>
      </w:pPr>
      <w:r>
        <w:separator/>
      </w:r>
    </w:p>
  </w:footnote>
  <w:footnote w:type="continuationSeparator" w:id="0">
    <w:p w:rsidR="00FC2B26" w:rsidRDefault="00FC2B26" w:rsidP="000C1C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34824"/>
    <w:multiLevelType w:val="multilevel"/>
    <w:tmpl w:val="8DC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C3E5B"/>
    <w:multiLevelType w:val="multilevel"/>
    <w:tmpl w:val="CA98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6287E"/>
    <w:multiLevelType w:val="multilevel"/>
    <w:tmpl w:val="2AD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E1EAF"/>
    <w:multiLevelType w:val="multilevel"/>
    <w:tmpl w:val="8AA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8583D"/>
    <w:multiLevelType w:val="multilevel"/>
    <w:tmpl w:val="B30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42C14"/>
    <w:multiLevelType w:val="multilevel"/>
    <w:tmpl w:val="487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9D"/>
    <w:rsid w:val="000310DC"/>
    <w:rsid w:val="00046F9D"/>
    <w:rsid w:val="000C1CEF"/>
    <w:rsid w:val="00136EDE"/>
    <w:rsid w:val="001A0551"/>
    <w:rsid w:val="00635A85"/>
    <w:rsid w:val="0079651D"/>
    <w:rsid w:val="008B3C14"/>
    <w:rsid w:val="00930FD4"/>
    <w:rsid w:val="00A41F4C"/>
    <w:rsid w:val="00C3187D"/>
    <w:rsid w:val="00FA6D7D"/>
    <w:rsid w:val="00FC2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FFD70-7BD5-40E5-8264-F643AAA2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D7D"/>
  </w:style>
  <w:style w:type="paragraph" w:styleId="Heading2">
    <w:name w:val="heading 2"/>
    <w:basedOn w:val="Normal"/>
    <w:link w:val="Heading2Char"/>
    <w:uiPriority w:val="9"/>
    <w:qFormat/>
    <w:rsid w:val="00FA6D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D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6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D7D"/>
    <w:rPr>
      <w:b/>
      <w:bCs/>
    </w:rPr>
  </w:style>
  <w:style w:type="paragraph" w:styleId="Header">
    <w:name w:val="header"/>
    <w:basedOn w:val="Normal"/>
    <w:link w:val="HeaderChar"/>
    <w:uiPriority w:val="99"/>
    <w:unhideWhenUsed/>
    <w:rsid w:val="000C1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CEF"/>
  </w:style>
  <w:style w:type="paragraph" w:styleId="Footer">
    <w:name w:val="footer"/>
    <w:basedOn w:val="Normal"/>
    <w:link w:val="FooterChar"/>
    <w:uiPriority w:val="99"/>
    <w:unhideWhenUsed/>
    <w:rsid w:val="000C1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2025-02-09T07:00:00Z</dcterms:created>
  <dcterms:modified xsi:type="dcterms:W3CDTF">2025-02-09T15:40:00Z</dcterms:modified>
</cp:coreProperties>
</file>